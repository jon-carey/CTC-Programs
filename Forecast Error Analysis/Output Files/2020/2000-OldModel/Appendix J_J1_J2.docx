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3CD" w:rsidRPr="0019638A" w:rsidRDefault="002073CD" w:rsidP="002073CD">
      <w:pPr>
        <w:pStyle w:val="Heading1"/>
      </w:pPr>
      <w:bookmarkStart w:id="0" w:name="_Toc484157366"/>
      <w:bookmarkStart w:id="1" w:name="_Toc484596092"/>
      <w:bookmarkStart w:id="2" w:name="_Toc511112643"/>
      <w:bookmarkStart w:id="3" w:name="_Toc514925441"/>
      <w:bookmarkStart w:id="4" w:name="_Toc515538452"/>
      <w:bookmarkStart w:id="5" w:name="_GoBack"/>
      <w:bookmarkEnd w:id="5"/>
      <w:r w:rsidRPr="0019638A">
        <w:t xml:space="preserve">Appendix </w:t>
      </w:r>
      <w:r>
        <w:rPr>
          <w:noProof/>
        </w:rPr>
        <w:fldChar w:fldCharType="begin"/>
      </w:r>
      <w:r>
        <w:rPr>
          <w:noProof/>
        </w:rPr>
        <w:instrText xml:space="preserve"> SEQ Appendix \* ALPHABETIC </w:instrText>
      </w:r>
      <w:r>
        <w:rPr>
          <w:noProof/>
        </w:rPr>
        <w:fldChar w:fldCharType="separate"/>
      </w:r>
      <w:r>
        <w:rPr>
          <w:noProof/>
        </w:rPr>
        <w:t>J</w:t>
      </w:r>
      <w:r>
        <w:rPr>
          <w:noProof/>
        </w:rPr>
        <w:fldChar w:fldCharType="end"/>
      </w:r>
      <w:r w:rsidRPr="0019638A">
        <w:t xml:space="preserve">: Preseason forecasts </w:t>
      </w:r>
      <w:del w:id="6" w:author="Jon Carey" w:date="2020-06-12T11:27:00Z">
        <w:r w:rsidRPr="0019638A" w:rsidDel="006D3513">
          <w:delText xml:space="preserve">including </w:delText>
        </w:r>
      </w:del>
      <w:del w:id="7" w:author="Jon Carey" w:date="2019-06-06T14:33:00Z">
        <w:r w:rsidRPr="0019638A" w:rsidDel="00A74405">
          <w:delText>201</w:delText>
        </w:r>
        <w:r w:rsidDel="00A74405">
          <w:delText>8</w:delText>
        </w:r>
        <w:r w:rsidRPr="0019638A" w:rsidDel="00A74405">
          <w:delText xml:space="preserve"> </w:delText>
        </w:r>
      </w:del>
      <w:r w:rsidRPr="0019638A">
        <w:t>and postseason estimates for PSC model stocks, 1999-</w:t>
      </w:r>
      <w:del w:id="8" w:author="Jon Carey" w:date="2019-06-06T14:33:00Z">
        <w:r w:rsidRPr="0019638A" w:rsidDel="00A74405">
          <w:delText>201</w:delText>
        </w:r>
        <w:bookmarkEnd w:id="0"/>
        <w:bookmarkEnd w:id="1"/>
        <w:bookmarkEnd w:id="2"/>
        <w:bookmarkEnd w:id="3"/>
        <w:r w:rsidDel="00A74405">
          <w:delText>7</w:delText>
        </w:r>
      </w:del>
      <w:bookmarkEnd w:id="4"/>
      <w:ins w:id="9" w:author="Jon Carey" w:date="2020-06-12T11:27:00Z">
        <w:r w:rsidR="006D3513">
          <w:t>Present</w:t>
        </w:r>
      </w:ins>
    </w:p>
    <w:p w:rsidR="002073CD" w:rsidRPr="0019638A" w:rsidRDefault="002073CD" w:rsidP="002073CD">
      <w:pPr>
        <w:widowControl/>
        <w:rPr>
          <w:rFonts w:ascii="Calibri" w:hAnsi="Calibri" w:cs="Arial"/>
          <w:b/>
          <w:bCs/>
          <w:smallCaps/>
          <w:sz w:val="32"/>
          <w:szCs w:val="22"/>
        </w:rPr>
      </w:pPr>
      <w:r w:rsidRPr="0019638A">
        <w:rPr>
          <w:noProof/>
        </w:rPr>
        <mc:AlternateContent>
          <mc:Choice Requires="wps">
            <w:drawing>
              <wp:anchor distT="0" distB="0" distL="114300" distR="114300" simplePos="0" relativeHeight="251659264" behindDoc="0" locked="0" layoutInCell="1" allowOverlap="1" wp14:anchorId="46ECB425" wp14:editId="01C7D69F">
                <wp:simplePos x="0" y="0"/>
                <wp:positionH relativeFrom="column">
                  <wp:posOffset>159385</wp:posOffset>
                </wp:positionH>
                <wp:positionV relativeFrom="paragraph">
                  <wp:posOffset>227330</wp:posOffset>
                </wp:positionV>
                <wp:extent cx="5581650" cy="1223010"/>
                <wp:effectExtent l="0" t="0" r="19050" b="152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223010"/>
                        </a:xfrm>
                        <a:prstGeom prst="rect">
                          <a:avLst/>
                        </a:prstGeom>
                        <a:solidFill>
                          <a:srgbClr val="FFFFFF"/>
                        </a:solidFill>
                        <a:ln w="9525">
                          <a:solidFill>
                            <a:srgbClr val="000000"/>
                          </a:solidFill>
                          <a:miter lim="800000"/>
                          <a:headEnd/>
                          <a:tailEnd/>
                        </a:ln>
                      </wps:spPr>
                      <wps:txbx>
                        <w:txbxContent>
                          <w:p w:rsidR="006D3513" w:rsidRPr="00775A92" w:rsidRDefault="006D3513" w:rsidP="002073CD">
                            <w:pPr>
                              <w:spacing w:before="120"/>
                              <w:rPr>
                                <w:szCs w:val="22"/>
                              </w:rPr>
                            </w:pPr>
                            <w:r w:rsidRPr="008577E3">
                              <w:rPr>
                                <w:szCs w:val="22"/>
                                <w:u w:val="single"/>
                              </w:rPr>
                              <w:t>Note</w:t>
                            </w:r>
                            <w:r w:rsidRPr="00775A92">
                              <w:rPr>
                                <w:szCs w:val="22"/>
                              </w:rPr>
                              <w:t>: there was no CTC consensus on the 2015 and 2016 model calibrations (CLB 1503 and 1601).</w:t>
                            </w:r>
                            <w:r>
                              <w:rPr>
                                <w:szCs w:val="22"/>
                              </w:rPr>
                              <w:t xml:space="preserve"> </w:t>
                            </w:r>
                            <w:r w:rsidRPr="00775A92">
                              <w:rPr>
                                <w:color w:val="000000"/>
                                <w:szCs w:val="22"/>
                              </w:rPr>
                              <w:t xml:space="preserve">Outputs from CLB 1503 were used by the Commission to configure AABM fisheries in 2015. Abundances indices for AABM fisheries generated from CLB 1601 were accepted by the Commission. </w:t>
                            </w:r>
                            <w:r w:rsidRPr="008577E3">
                              <w:rPr>
                                <w:color w:val="000000"/>
                                <w:szCs w:val="22"/>
                              </w:rPr>
                              <w:t>For each stock group in Appendix J, preseason PSC Model forecasts for 2015 are from CLB 1503 and forecasts for 2016 are from CLB 1601.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ECB425" id="_x0000_t202" coordsize="21600,21600" o:spt="202" path="m,l,21600r21600,l21600,xe">
                <v:stroke joinstyle="miter"/>
                <v:path gradientshapeok="t" o:connecttype="rect"/>
              </v:shapetype>
              <v:shape id="Text Box 2" o:spid="_x0000_s1026" type="#_x0000_t202" style="position:absolute;margin-left:12.55pt;margin-top:17.9pt;width:439.5pt;height:9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">
                <v:textbox>
                  <w:txbxContent>
                    <w:p w:rsidR="006D3513" w:rsidRPr="00775A92" w:rsidRDefault="006D3513" w:rsidP="002073CD">
                      <w:pPr>
                        <w:spacing w:before="120"/>
                        <w:rPr>
                          <w:szCs w:val="22"/>
                        </w:rPr>
                      </w:pPr>
                      <w:r w:rsidRPr="008577E3">
                        <w:rPr>
                          <w:szCs w:val="22"/>
                          <w:u w:val="single"/>
                        </w:rPr>
                        <w:t>Note</w:t>
                      </w:r>
                      <w:r w:rsidRPr="00775A92">
                        <w:rPr>
                          <w:szCs w:val="22"/>
                        </w:rPr>
                        <w:t>: there was no CTC consensus on the 2015 and 2016 model calibrations (CLB 1503 and 1601).</w:t>
                      </w:r>
                      <w:r>
                        <w:rPr>
                          <w:szCs w:val="22"/>
                        </w:rPr>
                        <w:t xml:space="preserve"> </w:t>
                      </w:r>
                      <w:r w:rsidRPr="00775A92">
                        <w:rPr>
                          <w:color w:val="000000"/>
                          <w:szCs w:val="22"/>
                        </w:rPr>
                        <w:t xml:space="preserve">Outputs from CLB 1503 were used by the Commission to configure AABM fisheries in 2015. Abundances indices for AABM fisheries generated from CLB 1601 were accepted by the Commission. </w:t>
                      </w:r>
                      <w:r w:rsidRPr="008577E3">
                        <w:rPr>
                          <w:color w:val="000000"/>
                          <w:szCs w:val="22"/>
                        </w:rPr>
                        <w:t>For each stock group in Appendix J, preseason PSC Model forecasts for 2015 are from CLB 1503 and forecasts for 2016 are from CLB 1601.</w:t>
                      </w:r>
                    </w:p>
                  </w:txbxContent>
                </v:textbox>
              </v:shape>
            </w:pict>
          </mc:Fallback>
        </mc:AlternateContent>
      </w:r>
    </w:p>
    <w:p w:rsidR="002073CD" w:rsidRPr="0019638A" w:rsidRDefault="002073CD" w:rsidP="002073CD">
      <w:pPr>
        <w:widowControl/>
        <w:rPr>
          <w:rFonts w:ascii="Calibri" w:hAnsi="Calibri" w:cs="Arial"/>
          <w:b/>
          <w:bCs/>
          <w:smallCaps/>
          <w:sz w:val="32"/>
          <w:szCs w:val="22"/>
        </w:rPr>
      </w:pPr>
    </w:p>
    <w:p w:rsidR="002073CD" w:rsidRPr="0019638A" w:rsidRDefault="002073CD" w:rsidP="002073CD">
      <w:pPr>
        <w:widowControl/>
        <w:rPr>
          <w:rFonts w:ascii="Calibri" w:hAnsi="Calibri" w:cs="Arial"/>
          <w:b/>
          <w:bCs/>
          <w:smallCaps/>
          <w:sz w:val="32"/>
          <w:szCs w:val="22"/>
        </w:rPr>
      </w:pPr>
    </w:p>
    <w:p w:rsidR="002073CD" w:rsidRPr="0019638A" w:rsidRDefault="002073CD" w:rsidP="002073CD">
      <w:pPr>
        <w:widowControl/>
        <w:rPr>
          <w:rFonts w:ascii="Calibri" w:hAnsi="Calibri" w:cs="Arial"/>
          <w:b/>
          <w:bCs/>
          <w:smallCaps/>
          <w:sz w:val="32"/>
          <w:szCs w:val="22"/>
        </w:rPr>
      </w:pPr>
    </w:p>
    <w:p w:rsidR="002073CD" w:rsidRPr="0019638A" w:rsidRDefault="002073CD" w:rsidP="002073CD">
      <w:pPr>
        <w:widowControl/>
        <w:rPr>
          <w:rFonts w:ascii="Calibri" w:hAnsi="Calibri" w:cs="Arial"/>
          <w:b/>
          <w:bCs/>
          <w:smallCaps/>
          <w:sz w:val="32"/>
          <w:szCs w:val="22"/>
        </w:rPr>
      </w:pPr>
    </w:p>
    <w:p w:rsidR="002073CD" w:rsidRPr="0019638A" w:rsidRDefault="002073CD" w:rsidP="002073CD">
      <w:pPr>
        <w:rPr>
          <w:rFonts w:ascii="Calibri" w:hAnsi="Calibri"/>
        </w:rPr>
      </w:pPr>
    </w:p>
    <w:p w:rsidR="002073CD" w:rsidRPr="0019638A" w:rsidRDefault="002073CD" w:rsidP="002073CD">
      <w:pPr>
        <w:rPr>
          <w:rFonts w:ascii="Calibri" w:hAnsi="Calibri"/>
        </w:rPr>
      </w:pPr>
    </w:p>
    <w:p w:rsidR="002073CD" w:rsidRPr="0019638A" w:rsidRDefault="002073CD" w:rsidP="002073CD">
      <w:pPr>
        <w:rPr>
          <w:rFonts w:ascii="Calibri" w:hAnsi="Calibri"/>
        </w:rPr>
      </w:pPr>
      <w:r w:rsidRPr="0019638A">
        <w:rPr>
          <w:rFonts w:ascii="Calibri" w:hAnsi="Calibri"/>
        </w:rPr>
        <w:t>Data in Appendix J are used to evaluate Chinook Model and Agency Forecasts. The following terminology is used:</w:t>
      </w:r>
    </w:p>
    <w:p w:rsidR="002073CD" w:rsidRPr="0019638A" w:rsidRDefault="002073CD" w:rsidP="002073CD">
      <w:pPr>
        <w:pStyle w:val="ListParagraph"/>
        <w:numPr>
          <w:ilvl w:val="0"/>
          <w:numId w:val="27"/>
        </w:numPr>
        <w:spacing w:after="120"/>
        <w:contextualSpacing w:val="0"/>
        <w:rPr>
          <w:rFonts w:ascii="Calibri" w:hAnsi="Calibri"/>
        </w:rPr>
      </w:pPr>
      <w:r w:rsidRPr="0019638A">
        <w:rPr>
          <w:rFonts w:ascii="Calibri" w:hAnsi="Calibri"/>
        </w:rPr>
        <w:t xml:space="preserve">Model Forecast. The Model forecast for a stock is from that year’s calibration (e.g., </w:t>
      </w:r>
      <w:del w:id="10" w:author="Jon Carey" w:date="2019-06-06T14:32:00Z">
        <w:r w:rsidRPr="0019638A" w:rsidDel="00A74405">
          <w:rPr>
            <w:rFonts w:ascii="Calibri" w:hAnsi="Calibri"/>
          </w:rPr>
          <w:delText xml:space="preserve">2017 </w:delText>
        </w:r>
      </w:del>
      <w:ins w:id="11" w:author="Jon Carey" w:date="2019-06-06T14:32:00Z">
        <w:r w:rsidR="00A74405" w:rsidRPr="0019638A">
          <w:rPr>
            <w:rFonts w:ascii="Calibri" w:hAnsi="Calibri"/>
          </w:rPr>
          <w:t>201</w:t>
        </w:r>
        <w:r w:rsidR="00A74405">
          <w:rPr>
            <w:rFonts w:ascii="Calibri" w:hAnsi="Calibri"/>
          </w:rPr>
          <w:t>9</w:t>
        </w:r>
        <w:r w:rsidR="00A74405" w:rsidRPr="0019638A">
          <w:rPr>
            <w:rFonts w:ascii="Calibri" w:hAnsi="Calibri"/>
          </w:rPr>
          <w:t xml:space="preserve"> </w:t>
        </w:r>
      </w:ins>
      <w:r w:rsidRPr="0019638A">
        <w:rPr>
          <w:rFonts w:ascii="Calibri" w:hAnsi="Calibri"/>
        </w:rPr>
        <w:t xml:space="preserve">is from </w:t>
      </w:r>
      <w:del w:id="12" w:author="Jon Carey" w:date="2019-06-06T14:32:00Z">
        <w:r w:rsidRPr="0019638A" w:rsidDel="00A74405">
          <w:rPr>
            <w:rFonts w:ascii="Calibri" w:hAnsi="Calibri"/>
          </w:rPr>
          <w:delText>CLB1</w:delText>
        </w:r>
        <w:r w:rsidDel="00A74405">
          <w:rPr>
            <w:rFonts w:ascii="Calibri" w:hAnsi="Calibri"/>
          </w:rPr>
          <w:delText>8</w:delText>
        </w:r>
        <w:r w:rsidRPr="0019638A" w:rsidDel="00A74405">
          <w:rPr>
            <w:rFonts w:ascii="Calibri" w:hAnsi="Calibri"/>
          </w:rPr>
          <w:delText>0</w:delText>
        </w:r>
        <w:r w:rsidDel="00A74405">
          <w:rPr>
            <w:rFonts w:ascii="Calibri" w:hAnsi="Calibri"/>
          </w:rPr>
          <w:delText>4</w:delText>
        </w:r>
      </w:del>
      <w:ins w:id="13" w:author="Jon Carey" w:date="2019-06-06T14:32:00Z">
        <w:r w:rsidR="00A74405" w:rsidRPr="0019638A">
          <w:rPr>
            <w:rFonts w:ascii="Calibri" w:hAnsi="Calibri"/>
          </w:rPr>
          <w:t>CLB</w:t>
        </w:r>
        <w:r w:rsidR="00A74405">
          <w:rPr>
            <w:rFonts w:ascii="Calibri" w:hAnsi="Calibri"/>
          </w:rPr>
          <w:t>1905</w:t>
        </w:r>
      </w:ins>
      <w:r w:rsidRPr="0019638A">
        <w:rPr>
          <w:rFonts w:ascii="Calibri" w:hAnsi="Calibri"/>
        </w:rPr>
        <w:t xml:space="preserve">). These data do not change from year-to-year and can be found in a given year’s model calibration out files. [source: stage 2 </w:t>
      </w:r>
      <w:proofErr w:type="spellStart"/>
      <w:r w:rsidRPr="0019638A">
        <w:rPr>
          <w:rFonts w:ascii="Calibri" w:hAnsi="Calibri"/>
        </w:rPr>
        <w:t>checkCLB.out</w:t>
      </w:r>
      <w:proofErr w:type="spellEnd"/>
      <w:r w:rsidRPr="0019638A">
        <w:rPr>
          <w:rFonts w:ascii="Calibri" w:hAnsi="Calibri"/>
        </w:rPr>
        <w:t xml:space="preserve"> file]</w:t>
      </w:r>
    </w:p>
    <w:p w:rsidR="002073CD" w:rsidRPr="0019638A" w:rsidRDefault="002073CD" w:rsidP="002073CD">
      <w:pPr>
        <w:pStyle w:val="ListParagraph"/>
        <w:numPr>
          <w:ilvl w:val="0"/>
          <w:numId w:val="27"/>
        </w:numPr>
        <w:spacing w:after="120"/>
        <w:contextualSpacing w:val="0"/>
        <w:rPr>
          <w:rFonts w:ascii="Calibri" w:hAnsi="Calibri"/>
        </w:rPr>
      </w:pPr>
      <w:r w:rsidRPr="0019638A">
        <w:rPr>
          <w:rFonts w:ascii="Calibri" w:hAnsi="Calibri"/>
        </w:rPr>
        <w:t xml:space="preserve">Agency Forecast. The Agency forecast for a stock is what was provided to the CTC for use with that year’s Model calibration. These data do not change from year-to-year and can be found in a given year’s model calibration input file. [source: </w:t>
      </w:r>
      <w:proofErr w:type="spellStart"/>
      <w:r w:rsidRPr="0019638A">
        <w:rPr>
          <w:rFonts w:ascii="Calibri" w:hAnsi="Calibri"/>
        </w:rPr>
        <w:t>OCNyear.FCS</w:t>
      </w:r>
      <w:proofErr w:type="spellEnd"/>
      <w:r w:rsidRPr="0019638A">
        <w:rPr>
          <w:rFonts w:ascii="Calibri" w:hAnsi="Calibri"/>
        </w:rPr>
        <w:t xml:space="preserve"> files]</w:t>
      </w:r>
    </w:p>
    <w:p w:rsidR="002073CD" w:rsidRDefault="002073CD" w:rsidP="002073CD">
      <w:pPr>
        <w:pStyle w:val="ListParagraph"/>
        <w:numPr>
          <w:ilvl w:val="0"/>
          <w:numId w:val="27"/>
        </w:numPr>
        <w:spacing w:after="120"/>
        <w:contextualSpacing w:val="0"/>
        <w:rPr>
          <w:rFonts w:ascii="Calibri" w:hAnsi="Calibri"/>
        </w:rPr>
      </w:pPr>
      <w:r w:rsidRPr="0019638A">
        <w:rPr>
          <w:rFonts w:ascii="Calibri" w:hAnsi="Calibri"/>
        </w:rPr>
        <w:t xml:space="preserve">Postseason Return. The postseason return is the most up to date estimate of either the terminal return or the escapement, depending on how the stock is reported in the FCS file. [source: </w:t>
      </w:r>
      <w:proofErr w:type="spellStart"/>
      <w:r w:rsidRPr="0019638A">
        <w:rPr>
          <w:rFonts w:ascii="Calibri" w:hAnsi="Calibri"/>
        </w:rPr>
        <w:t>checkCLB.out</w:t>
      </w:r>
      <w:proofErr w:type="spellEnd"/>
      <w:r w:rsidRPr="0019638A">
        <w:rPr>
          <w:rFonts w:ascii="Calibri" w:hAnsi="Calibri"/>
        </w:rPr>
        <w:t xml:space="preserve"> or FCS file]</w:t>
      </w:r>
    </w:p>
    <w:p w:rsidR="006D3513" w:rsidRDefault="006D3513" w:rsidP="006D3513">
      <w:pPr>
        <w:spacing w:after="120"/>
        <w:rPr>
          <w:ins w:id="14" w:author="Jon Carey" w:date="2020-06-12T11:25:00Z"/>
          <w:rFonts w:ascii="Calibri" w:hAnsi="Calibri"/>
        </w:rPr>
      </w:pPr>
      <w:ins w:id="15" w:author="Jon Carey" w:date="2020-06-12T11:25:00Z">
        <w:r w:rsidRPr="00586570">
          <w:rPr>
            <w:rFonts w:ascii="Calibri" w:hAnsi="Calibri"/>
            <w:color w:val="000000" w:themeColor="text1"/>
          </w:rPr>
          <w:t xml:space="preserve">In the Appendix J </w:t>
        </w:r>
        <w:r>
          <w:rPr>
            <w:rFonts w:ascii="Calibri" w:hAnsi="Calibri"/>
            <w:color w:val="000000" w:themeColor="text1"/>
          </w:rPr>
          <w:t>t</w:t>
        </w:r>
        <w:r w:rsidRPr="00586570">
          <w:rPr>
            <w:rFonts w:ascii="Calibri" w:hAnsi="Calibri"/>
            <w:color w:val="000000" w:themeColor="text1"/>
          </w:rPr>
          <w:t xml:space="preserve">ables, the column labeled </w:t>
        </w:r>
        <w:r w:rsidRPr="00586570">
          <w:rPr>
            <w:rFonts w:ascii="Calibri" w:hAnsi="Calibri"/>
            <w:i/>
            <w:color w:val="000000" w:themeColor="text1"/>
          </w:rPr>
          <w:t xml:space="preserve">Model </w:t>
        </w:r>
        <w:proofErr w:type="spellStart"/>
        <w:r w:rsidRPr="00586570">
          <w:rPr>
            <w:rFonts w:ascii="Calibri" w:hAnsi="Calibri"/>
            <w:i/>
            <w:color w:val="000000" w:themeColor="text1"/>
          </w:rPr>
          <w:t>Fcst</w:t>
        </w:r>
        <w:proofErr w:type="spellEnd"/>
        <w:r w:rsidRPr="00586570">
          <w:rPr>
            <w:rFonts w:ascii="Calibri" w:hAnsi="Calibri"/>
            <w:i/>
            <w:color w:val="000000" w:themeColor="text1"/>
          </w:rPr>
          <w:t xml:space="preserve">/Agency </w:t>
        </w:r>
        <w:proofErr w:type="spellStart"/>
        <w:r w:rsidRPr="00586570">
          <w:rPr>
            <w:rFonts w:ascii="Calibri" w:hAnsi="Calibri"/>
            <w:i/>
            <w:color w:val="000000" w:themeColor="text1"/>
          </w:rPr>
          <w:t>Fcst</w:t>
        </w:r>
        <w:proofErr w:type="spellEnd"/>
        <w:r w:rsidRPr="00586570">
          <w:rPr>
            <w:rFonts w:ascii="Calibri" w:hAnsi="Calibri"/>
            <w:color w:val="000000" w:themeColor="text1"/>
          </w:rPr>
          <w:t xml:space="preserve"> shows the ratio of the model prediction and the agency forecast as a percentage. The column labeled </w:t>
        </w:r>
        <w:r w:rsidRPr="00586570">
          <w:rPr>
            <w:rFonts w:ascii="Calibri" w:hAnsi="Calibri"/>
            <w:i/>
            <w:color w:val="000000" w:themeColor="text1"/>
          </w:rPr>
          <w:t xml:space="preserve">Agency </w:t>
        </w:r>
        <w:proofErr w:type="spellStart"/>
        <w:r w:rsidRPr="00586570">
          <w:rPr>
            <w:rFonts w:ascii="Calibri" w:hAnsi="Calibri"/>
            <w:i/>
            <w:color w:val="000000" w:themeColor="text1"/>
          </w:rPr>
          <w:t>Fcst</w:t>
        </w:r>
        <w:proofErr w:type="spellEnd"/>
        <w:r w:rsidRPr="00586570">
          <w:rPr>
            <w:rFonts w:ascii="Calibri" w:hAnsi="Calibri"/>
            <w:i/>
            <w:color w:val="000000" w:themeColor="text1"/>
          </w:rPr>
          <w:t>/Postseason</w:t>
        </w:r>
        <w:r w:rsidRPr="00586570">
          <w:rPr>
            <w:rFonts w:ascii="Calibri" w:hAnsi="Calibri"/>
            <w:color w:val="000000" w:themeColor="text1"/>
          </w:rPr>
          <w:t xml:space="preserve"> shows the ratio of the agency forecast and the actual return as a percentage. The column labeled </w:t>
        </w:r>
        <w:r w:rsidRPr="00586570">
          <w:rPr>
            <w:rFonts w:ascii="Calibri" w:hAnsi="Calibri"/>
            <w:i/>
            <w:color w:val="000000" w:themeColor="text1"/>
          </w:rPr>
          <w:t xml:space="preserve">Model </w:t>
        </w:r>
        <w:proofErr w:type="spellStart"/>
        <w:r w:rsidRPr="00586570">
          <w:rPr>
            <w:rFonts w:ascii="Calibri" w:hAnsi="Calibri"/>
            <w:i/>
            <w:color w:val="000000" w:themeColor="text1"/>
          </w:rPr>
          <w:t>Fcst</w:t>
        </w:r>
        <w:proofErr w:type="spellEnd"/>
        <w:r w:rsidRPr="00586570">
          <w:rPr>
            <w:rFonts w:ascii="Calibri" w:hAnsi="Calibri"/>
            <w:i/>
            <w:color w:val="000000" w:themeColor="text1"/>
          </w:rPr>
          <w:t>/Postseason</w:t>
        </w:r>
        <w:r w:rsidRPr="00586570">
          <w:rPr>
            <w:rFonts w:ascii="Calibri" w:hAnsi="Calibri"/>
            <w:color w:val="000000" w:themeColor="text1"/>
          </w:rPr>
          <w:t xml:space="preserve"> shows the ratio of the </w:t>
        </w:r>
      </w:ins>
      <w:ins w:id="16" w:author="Jon Carey" w:date="2020-06-12T11:26:00Z">
        <w:r>
          <w:rPr>
            <w:rFonts w:ascii="Calibri" w:hAnsi="Calibri"/>
            <w:color w:val="000000" w:themeColor="text1"/>
          </w:rPr>
          <w:t>model prediction</w:t>
        </w:r>
      </w:ins>
      <w:ins w:id="17" w:author="Jon Carey" w:date="2020-06-12T11:25:00Z">
        <w:r w:rsidRPr="00586570">
          <w:rPr>
            <w:rFonts w:ascii="Calibri" w:hAnsi="Calibri"/>
            <w:color w:val="000000" w:themeColor="text1"/>
          </w:rPr>
          <w:t xml:space="preserve"> and the actual return as a percentage. A value of 100% would indicate that the predicted and actual values were the same.</w:t>
        </w:r>
      </w:ins>
    </w:p>
    <w:p w:rsidR="006D3513" w:rsidRPr="006D3513" w:rsidRDefault="006D3513" w:rsidP="006D3513">
      <w:pPr>
        <w:spacing w:after="120"/>
        <w:rPr>
          <w:rFonts w:ascii="Calibri" w:hAnsi="Calibri"/>
        </w:rPr>
      </w:pPr>
      <w:ins w:id="18" w:author="Jon Carey" w:date="2020-06-12T11:24:00Z">
        <w:r>
          <w:rPr>
            <w:rFonts w:ascii="Calibri" w:hAnsi="Calibri"/>
          </w:rPr>
          <w:t>With the transition to the new (Phase II) Chinook Model base period, the stock structure and number of stocks represented in the model have changed.  The old model stock structure is represented in Appendix J1, which contains preseason forecasts used in model calibrations from 1999 – 2020, in addition to the actual postseason returns through 2019.  The new model stock structure is represented in Appendix J2.  As 2020 was the first year this model was employed, only 2020 forecasts are provided here.</w:t>
        </w:r>
      </w:ins>
    </w:p>
    <w:p w:rsidR="002073CD" w:rsidRDefault="002073CD" w:rsidP="008907B2">
      <w:pPr>
        <w:pStyle w:val="Caption"/>
        <w:spacing w:after="0"/>
        <w:rPr>
          <w:i w:val="0"/>
          <w:sz w:val="22"/>
        </w:rPr>
      </w:pPr>
      <w:r w:rsidRPr="00EB1303">
        <w:rPr>
          <w:rFonts w:ascii="Calibri" w:hAnsi="Calibri" w:cs="Arial"/>
          <w:b/>
          <w:bCs w:val="0"/>
          <w:i w:val="0"/>
          <w:smallCaps/>
          <w:sz w:val="36"/>
          <w:szCs w:val="22"/>
        </w:rPr>
        <w:br w:type="page"/>
      </w:r>
      <w:bookmarkStart w:id="19" w:name="_Toc514925442"/>
      <w:bookmarkStart w:id="20" w:name="_Toc515538453"/>
      <w:r w:rsidRPr="00EB1303">
        <w:rPr>
          <w:i w:val="0"/>
          <w:sz w:val="22"/>
        </w:rPr>
        <w:lastRenderedPageBreak/>
        <w:t>Appendix J</w:t>
      </w:r>
      <w:r w:rsidRPr="00EB1303">
        <w:rPr>
          <w:i w:val="0"/>
          <w:sz w:val="22"/>
        </w:rPr>
        <w:fldChar w:fldCharType="begin"/>
      </w:r>
      <w:r w:rsidRPr="00EB1303">
        <w:rPr>
          <w:i w:val="0"/>
          <w:sz w:val="22"/>
        </w:rPr>
        <w:instrText xml:space="preserve"> SEQ Appendix_J \* ARABIC </w:instrText>
      </w:r>
      <w:r w:rsidRPr="00EB1303">
        <w:rPr>
          <w:i w:val="0"/>
          <w:sz w:val="22"/>
        </w:rPr>
        <w:fldChar w:fldCharType="separate"/>
      </w:r>
      <w:r>
        <w:rPr>
          <w:i w:val="0"/>
          <w:noProof/>
          <w:sz w:val="22"/>
        </w:rPr>
        <w:t>1</w:t>
      </w:r>
      <w:r w:rsidRPr="00EB1303">
        <w:rPr>
          <w:i w:val="0"/>
          <w:sz w:val="22"/>
        </w:rPr>
        <w:fldChar w:fldCharType="end"/>
      </w:r>
      <w:ins w:id="21" w:author="Jon Carey" w:date="2020-06-08T20:09:00Z">
        <w:r w:rsidR="000B48E3">
          <w:rPr>
            <w:i w:val="0"/>
            <w:sz w:val="22"/>
          </w:rPr>
          <w:t>. Forecasts and postseason returns for old model stocks, 1999-</w:t>
        </w:r>
      </w:ins>
      <w:ins w:id="22" w:author="Jon Carey" w:date="2020-06-12T11:28:00Z">
        <w:r w:rsidR="006D3513">
          <w:rPr>
            <w:i w:val="0"/>
            <w:sz w:val="22"/>
          </w:rPr>
          <w:t>Present</w:t>
        </w:r>
      </w:ins>
      <w:ins w:id="23" w:author="Jon Carey" w:date="2020-06-08T20:09:00Z">
        <w:r w:rsidR="000B48E3">
          <w:rPr>
            <w:i w:val="0"/>
            <w:sz w:val="22"/>
          </w:rPr>
          <w:t xml:space="preserve"> </w:t>
        </w:r>
      </w:ins>
      <w:r w:rsidRPr="00EB1303">
        <w:rPr>
          <w:i w:val="0"/>
          <w:sz w:val="22"/>
        </w:rPr>
        <w:t xml:space="preserve">–Page 1 of </w:t>
      </w:r>
      <w:r>
        <w:rPr>
          <w:i w:val="0"/>
          <w:sz w:val="22"/>
        </w:rPr>
        <w:t>14</w:t>
      </w:r>
      <w:r w:rsidRPr="00EB1303">
        <w:rPr>
          <w:i w:val="0"/>
          <w:sz w:val="22"/>
        </w:rPr>
        <w:t>.</w:t>
      </w:r>
      <w:bookmarkEnd w:id="19"/>
      <w:bookmarkEnd w:id="20"/>
    </w:p>
    <w:tbl>
      <w:tblPr>
        <w:tblW w:w="8827" w:type="dxa"/>
        <w:tblInd w:w="-10" w:type="dxa"/>
        <w:tblLook w:val="04A0" w:firstRow="1" w:lastRow="0" w:firstColumn="1" w:lastColumn="0" w:noHBand="0" w:noVBand="1"/>
      </w:tblPr>
      <w:tblGrid>
        <w:gridCol w:w="1440"/>
        <w:gridCol w:w="864"/>
        <w:gridCol w:w="960"/>
        <w:gridCol w:w="960"/>
        <w:gridCol w:w="1060"/>
        <w:gridCol w:w="1181"/>
        <w:gridCol w:w="1181"/>
        <w:gridCol w:w="1181"/>
      </w:tblGrid>
      <w:tr w:rsidR="002073CD" w:rsidRPr="00814907" w:rsidTr="00BE2EEA">
        <w:trPr>
          <w:trHeight w:hRule="exact" w:val="461"/>
        </w:trPr>
        <w:tc>
          <w:tcPr>
            <w:tcW w:w="1440" w:type="dxa"/>
            <w:tcBorders>
              <w:top w:val="single" w:sz="8" w:space="0" w:color="auto"/>
              <w:left w:val="single" w:sz="8" w:space="0" w:color="auto"/>
              <w:bottom w:val="nil"/>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Stock</w:t>
            </w:r>
          </w:p>
        </w:tc>
        <w:tc>
          <w:tcPr>
            <w:tcW w:w="864" w:type="dxa"/>
            <w:tcBorders>
              <w:top w:val="single" w:sz="8" w:space="0" w:color="auto"/>
              <w:left w:val="nil"/>
              <w:bottom w:val="nil"/>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Year</w:t>
            </w:r>
          </w:p>
        </w:tc>
        <w:tc>
          <w:tcPr>
            <w:tcW w:w="960" w:type="dxa"/>
            <w:tcBorders>
              <w:top w:val="single" w:sz="8" w:space="0" w:color="auto"/>
              <w:left w:val="nil"/>
              <w:bottom w:val="nil"/>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Model Forecast</w:t>
            </w:r>
          </w:p>
        </w:tc>
        <w:tc>
          <w:tcPr>
            <w:tcW w:w="960" w:type="dxa"/>
            <w:tcBorders>
              <w:top w:val="single" w:sz="8" w:space="0" w:color="auto"/>
              <w:left w:val="nil"/>
              <w:bottom w:val="nil"/>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Agency Forecast</w:t>
            </w:r>
          </w:p>
        </w:tc>
        <w:tc>
          <w:tcPr>
            <w:tcW w:w="1060" w:type="dxa"/>
            <w:tcBorders>
              <w:top w:val="single" w:sz="8" w:space="0" w:color="auto"/>
              <w:left w:val="nil"/>
              <w:bottom w:val="nil"/>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Postseason Return</w:t>
            </w:r>
          </w:p>
        </w:tc>
        <w:tc>
          <w:tcPr>
            <w:tcW w:w="1181" w:type="dxa"/>
            <w:tcBorders>
              <w:top w:val="single" w:sz="8" w:space="0" w:color="auto"/>
              <w:left w:val="single" w:sz="8" w:space="0" w:color="auto"/>
              <w:bottom w:val="nil"/>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xml:space="preserve">/ Agency </w:t>
            </w:r>
            <w:proofErr w:type="spellStart"/>
            <w:r w:rsidRPr="00814907">
              <w:rPr>
                <w:rFonts w:ascii="Calibri" w:hAnsi="Calibri" w:cs="Calibri"/>
                <w:b/>
                <w:bCs/>
                <w:color w:val="000000"/>
                <w:sz w:val="18"/>
                <w:szCs w:val="18"/>
              </w:rPr>
              <w:t>Fcst</w:t>
            </w:r>
            <w:proofErr w:type="spellEnd"/>
          </w:p>
        </w:tc>
        <w:tc>
          <w:tcPr>
            <w:tcW w:w="1181" w:type="dxa"/>
            <w:tcBorders>
              <w:top w:val="single" w:sz="8" w:space="0" w:color="auto"/>
              <w:left w:val="nil"/>
              <w:bottom w:val="nil"/>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Agency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c>
          <w:tcPr>
            <w:tcW w:w="1181" w:type="dxa"/>
            <w:tcBorders>
              <w:top w:val="single" w:sz="8" w:space="0" w:color="auto"/>
              <w:left w:val="nil"/>
              <w:bottom w:val="nil"/>
              <w:right w:val="single" w:sz="8" w:space="0" w:color="auto"/>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r>
      <w:tr w:rsidR="00AD5EE4" w:rsidRPr="00814907" w:rsidTr="00BE2EEA">
        <w:trPr>
          <w:trHeight w:hRule="exact" w:val="259"/>
        </w:trPr>
        <w:tc>
          <w:tcPr>
            <w:tcW w:w="1440" w:type="dxa"/>
            <w:tcBorders>
              <w:top w:val="single" w:sz="8" w:space="0" w:color="auto"/>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AKS</w:t>
            </w:r>
            <w:r w:rsidRPr="00814907">
              <w:rPr>
                <w:rFonts w:ascii="Calibri" w:hAnsi="Calibri" w:cs="Calibri"/>
                <w:color w:val="000000"/>
                <w:sz w:val="18"/>
                <w:szCs w:val="18"/>
                <w:vertAlign w:val="superscript"/>
              </w:rPr>
              <w:t>1</w:t>
            </w:r>
          </w:p>
        </w:tc>
        <w:tc>
          <w:tcPr>
            <w:tcW w:w="864" w:type="dxa"/>
            <w:tcBorders>
              <w:top w:val="single" w:sz="8" w:space="0" w:color="auto"/>
              <w:left w:val="single" w:sz="8" w:space="0" w:color="auto"/>
              <w:bottom w:val="nil"/>
              <w:right w:val="single" w:sz="8" w:space="0" w:color="auto"/>
            </w:tcBorders>
            <w:shd w:val="clear" w:color="auto" w:fill="auto"/>
            <w:noWrap/>
            <w:vAlign w:val="center"/>
            <w:hideMark/>
          </w:tcPr>
          <w:p w:rsidR="00AD5EE4" w:rsidRDefault="00AD5EE4" w:rsidP="00AD5EE4">
            <w:pPr>
              <w:widowControl/>
              <w:jc w:val="center"/>
              <w:rPr>
                <w:rFonts w:ascii="Calibri" w:hAnsi="Calibri"/>
                <w:color w:val="000000"/>
                <w:sz w:val="18"/>
                <w:szCs w:val="18"/>
              </w:rPr>
            </w:pPr>
            <w:r>
              <w:rPr>
                <w:rFonts w:ascii="Calibri" w:hAnsi="Calibri"/>
                <w:color w:val="000000"/>
                <w:sz w:val="18"/>
                <w:szCs w:val="18"/>
              </w:rPr>
              <w:t>1999</w:t>
            </w:r>
          </w:p>
        </w:tc>
        <w:tc>
          <w:tcPr>
            <w:tcW w:w="960" w:type="dxa"/>
            <w:tcBorders>
              <w:top w:val="single" w:sz="8" w:space="0" w:color="auto"/>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11,866</w:t>
            </w:r>
          </w:p>
        </w:tc>
        <w:tc>
          <w:tcPr>
            <w:tcW w:w="960" w:type="dxa"/>
            <w:tcBorders>
              <w:top w:val="single" w:sz="8" w:space="0" w:color="auto"/>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single" w:sz="8" w:space="0" w:color="auto"/>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12,219</w:t>
            </w:r>
          </w:p>
        </w:tc>
        <w:tc>
          <w:tcPr>
            <w:tcW w:w="1181" w:type="dxa"/>
            <w:tcBorders>
              <w:top w:val="single" w:sz="8" w:space="0" w:color="auto"/>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single" w:sz="8" w:space="0" w:color="auto"/>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single" w:sz="8" w:space="0" w:color="auto"/>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(Alaska SSE)</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18,967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16,164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22,130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21,590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15,650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18,679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22,316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14,576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11,880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17,107</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25,204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15,235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17,966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20,730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25,653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15,012</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14,626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13,780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14,362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10,463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16,445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15,674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17,065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11,808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12,557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6,731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4,838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8,175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4,239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10,587</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6,812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9,961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7,099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5,997</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4,896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4,600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2018</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4,971</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8,875</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56%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2019</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8,185</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8,567</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96%</w:t>
            </w:r>
          </w:p>
        </w:tc>
      </w:tr>
      <w:tr w:rsidR="00AD5EE4" w:rsidRPr="00814907" w:rsidTr="00BE2EEA">
        <w:trPr>
          <w:trHeight w:hRule="exact" w:val="259"/>
        </w:trPr>
        <w:tc>
          <w:tcPr>
            <w:tcW w:w="1440" w:type="dxa"/>
            <w:tcBorders>
              <w:top w:val="nil"/>
              <w:left w:val="single" w:sz="8" w:space="0" w:color="auto"/>
              <w:bottom w:val="single" w:sz="8" w:space="0" w:color="auto"/>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5,470</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single" w:sz="8" w:space="0" w:color="auto"/>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r>
      <w:tr w:rsidR="00AD5EE4" w:rsidRPr="00814907" w:rsidTr="00BE2EEA">
        <w:trPr>
          <w:trHeight w:hRule="exact" w:val="259"/>
        </w:trPr>
        <w:tc>
          <w:tcPr>
            <w:tcW w:w="1440" w:type="dxa"/>
            <w:tcBorders>
              <w:top w:val="nil"/>
              <w:left w:val="single" w:sz="8" w:space="0" w:color="auto"/>
              <w:bottom w:val="single" w:sz="8" w:space="0" w:color="auto"/>
              <w:right w:val="single" w:sz="8" w:space="0" w:color="auto"/>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AVG</w:t>
            </w: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0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NTH</w:t>
            </w:r>
            <w:r w:rsidRPr="00814907">
              <w:rPr>
                <w:rFonts w:ascii="Calibri" w:hAnsi="Calibri" w:cs="Calibri"/>
                <w:color w:val="000000"/>
                <w:sz w:val="18"/>
                <w:szCs w:val="18"/>
                <w:vertAlign w:val="superscript"/>
              </w:rPr>
              <w:t>2</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1999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149,387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154,294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(North/</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159,818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188,482</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Central BC)</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189,088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212,075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228,073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147,769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154,103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165,223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171,070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153,494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154,552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132,480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132,710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151,915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156,017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123,388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131,262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112,038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119,761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126,901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136,998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114,904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119,323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95,091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98,010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81,097</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86,819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96,349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94,878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97,188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95,587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154,141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146,607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102,126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108,254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104,935</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55,918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103%</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188%</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194%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2018</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90,891</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101,362</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98,984</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90%</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102%</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2019</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86,376</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84,033</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90,440</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103%</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93%</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96%</w:t>
            </w:r>
          </w:p>
        </w:tc>
      </w:tr>
      <w:tr w:rsidR="00AD5EE4" w:rsidRPr="00814907" w:rsidTr="00BE2EEA">
        <w:trPr>
          <w:trHeight w:hRule="exact" w:val="259"/>
        </w:trPr>
        <w:tc>
          <w:tcPr>
            <w:tcW w:w="1440" w:type="dxa"/>
            <w:tcBorders>
              <w:top w:val="nil"/>
              <w:left w:val="single" w:sz="8" w:space="0" w:color="auto"/>
              <w:bottom w:val="single" w:sz="8" w:space="0" w:color="auto"/>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87,807</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83,165</w:t>
            </w:r>
          </w:p>
        </w:tc>
        <w:tc>
          <w:tcPr>
            <w:tcW w:w="10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106%</w:t>
            </w:r>
          </w:p>
        </w:tc>
        <w:tc>
          <w:tcPr>
            <w:tcW w:w="1181"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single" w:sz="8" w:space="0" w:color="auto"/>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r>
      <w:tr w:rsidR="00AD5EE4" w:rsidRPr="00814907" w:rsidTr="00BE2EEA">
        <w:trPr>
          <w:trHeight w:hRule="exact" w:val="259"/>
        </w:trPr>
        <w:tc>
          <w:tcPr>
            <w:tcW w:w="1440" w:type="dxa"/>
            <w:tcBorders>
              <w:top w:val="nil"/>
              <w:left w:val="single" w:sz="8" w:space="0" w:color="auto"/>
              <w:bottom w:val="single" w:sz="8" w:space="0" w:color="auto"/>
              <w:right w:val="single" w:sz="8" w:space="0" w:color="auto"/>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AVG</w:t>
            </w: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0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100%</w:t>
            </w:r>
          </w:p>
        </w:tc>
        <w:tc>
          <w:tcPr>
            <w:tcW w:w="1181"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128%</w:t>
            </w:r>
          </w:p>
        </w:tc>
        <w:tc>
          <w:tcPr>
            <w:tcW w:w="1181"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110%</w:t>
            </w:r>
          </w:p>
        </w:tc>
      </w:tr>
    </w:tbl>
    <w:p w:rsidR="002073CD" w:rsidRPr="0019638A" w:rsidRDefault="008907B2" w:rsidP="002073CD">
      <w:pPr>
        <w:jc w:val="center"/>
        <w:rPr>
          <w:szCs w:val="22"/>
        </w:rPr>
      </w:pPr>
      <w:r>
        <w:rPr>
          <w:szCs w:val="22"/>
        </w:rPr>
        <w:t>-</w:t>
      </w:r>
      <w:proofErr w:type="gramStart"/>
      <w:r w:rsidR="002073CD" w:rsidRPr="0019638A">
        <w:rPr>
          <w:szCs w:val="22"/>
        </w:rPr>
        <w:t>continued</w:t>
      </w:r>
      <w:proofErr w:type="gramEnd"/>
      <w:r w:rsidR="002073CD" w:rsidRPr="0019638A">
        <w:rPr>
          <w:szCs w:val="22"/>
        </w:rPr>
        <w:t>-</w:t>
      </w:r>
      <w:r w:rsidR="002073CD" w:rsidRPr="0019638A">
        <w:rPr>
          <w:szCs w:val="22"/>
        </w:rPr>
        <w:br w:type="page"/>
      </w:r>
    </w:p>
    <w:p w:rsidR="002073CD" w:rsidRDefault="002073CD" w:rsidP="002073CD">
      <w:r w:rsidRPr="0019638A">
        <w:lastRenderedPageBreak/>
        <w:t xml:space="preserve">Appendix </w:t>
      </w:r>
      <w:r>
        <w:t>J1–</w:t>
      </w:r>
      <w:r w:rsidRPr="0019638A">
        <w:t xml:space="preserve">Page 2 of </w:t>
      </w:r>
      <w:r>
        <w:t>14</w:t>
      </w:r>
      <w:r w:rsidRPr="0019638A">
        <w:t>.</w:t>
      </w:r>
    </w:p>
    <w:tbl>
      <w:tblPr>
        <w:tblW w:w="8827" w:type="dxa"/>
        <w:tblInd w:w="-10" w:type="dxa"/>
        <w:tblLook w:val="04A0" w:firstRow="1" w:lastRow="0" w:firstColumn="1" w:lastColumn="0" w:noHBand="0" w:noVBand="1"/>
      </w:tblPr>
      <w:tblGrid>
        <w:gridCol w:w="1440"/>
        <w:gridCol w:w="864"/>
        <w:gridCol w:w="960"/>
        <w:gridCol w:w="960"/>
        <w:gridCol w:w="1060"/>
        <w:gridCol w:w="1181"/>
        <w:gridCol w:w="1181"/>
        <w:gridCol w:w="1181"/>
      </w:tblGrid>
      <w:tr w:rsidR="002073CD" w:rsidRPr="00814907" w:rsidTr="00BE2EEA">
        <w:trPr>
          <w:trHeight w:hRule="exact" w:val="504"/>
        </w:trPr>
        <w:tc>
          <w:tcPr>
            <w:tcW w:w="1440" w:type="dxa"/>
            <w:tcBorders>
              <w:top w:val="single" w:sz="8" w:space="0" w:color="auto"/>
              <w:left w:val="single" w:sz="8" w:space="0" w:color="auto"/>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Stock</w:t>
            </w:r>
          </w:p>
        </w:tc>
        <w:tc>
          <w:tcPr>
            <w:tcW w:w="864" w:type="dxa"/>
            <w:tcBorders>
              <w:top w:val="single" w:sz="8" w:space="0" w:color="auto"/>
              <w:left w:val="nil"/>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Year</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Model Forecast</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Agency Forecast</w:t>
            </w:r>
          </w:p>
        </w:tc>
        <w:tc>
          <w:tcPr>
            <w:tcW w:w="10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Postseason Return</w:t>
            </w:r>
          </w:p>
        </w:tc>
        <w:tc>
          <w:tcPr>
            <w:tcW w:w="1181" w:type="dxa"/>
            <w:tcBorders>
              <w:top w:val="single" w:sz="8" w:space="0" w:color="auto"/>
              <w:left w:val="single" w:sz="8" w:space="0" w:color="auto"/>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xml:space="preserve">/ Agency </w:t>
            </w:r>
            <w:proofErr w:type="spellStart"/>
            <w:r w:rsidRPr="00814907">
              <w:rPr>
                <w:rFonts w:ascii="Calibri" w:hAnsi="Calibri" w:cs="Calibri"/>
                <w:b/>
                <w:bCs/>
                <w:color w:val="000000"/>
                <w:sz w:val="18"/>
                <w:szCs w:val="18"/>
              </w:rPr>
              <w:t>Fcst</w:t>
            </w:r>
            <w:proofErr w:type="spellEnd"/>
          </w:p>
        </w:tc>
        <w:tc>
          <w:tcPr>
            <w:tcW w:w="1181"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Agency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c>
          <w:tcPr>
            <w:tcW w:w="1181" w:type="dxa"/>
            <w:tcBorders>
              <w:top w:val="single" w:sz="8" w:space="0" w:color="auto"/>
              <w:left w:val="nil"/>
              <w:bottom w:val="single" w:sz="4" w:space="0" w:color="auto"/>
              <w:right w:val="single" w:sz="8" w:space="0" w:color="auto"/>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r>
      <w:tr w:rsidR="00AD5EE4" w:rsidRPr="00814907" w:rsidTr="00BE2EEA">
        <w:trPr>
          <w:trHeight w:hRule="exact" w:val="259"/>
        </w:trPr>
        <w:tc>
          <w:tcPr>
            <w:tcW w:w="1440" w:type="dxa"/>
            <w:tcBorders>
              <w:top w:val="single" w:sz="4" w:space="0" w:color="auto"/>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RBH+RBT</w:t>
            </w:r>
            <w:r w:rsidRPr="00814907">
              <w:rPr>
                <w:rFonts w:ascii="Calibri" w:hAnsi="Calibri" w:cs="Calibri"/>
                <w:color w:val="000000"/>
                <w:sz w:val="18"/>
                <w:szCs w:val="18"/>
                <w:vertAlign w:val="superscript"/>
              </w:rPr>
              <w:t>2</w:t>
            </w:r>
          </w:p>
        </w:tc>
        <w:tc>
          <w:tcPr>
            <w:tcW w:w="864" w:type="dxa"/>
            <w:tcBorders>
              <w:top w:val="single" w:sz="4" w:space="0" w:color="auto"/>
              <w:left w:val="single" w:sz="8" w:space="0" w:color="auto"/>
              <w:bottom w:val="nil"/>
              <w:right w:val="single" w:sz="8" w:space="0" w:color="auto"/>
            </w:tcBorders>
            <w:shd w:val="clear" w:color="auto" w:fill="auto"/>
            <w:noWrap/>
            <w:vAlign w:val="center"/>
            <w:hideMark/>
          </w:tcPr>
          <w:p w:rsidR="00AD5EE4" w:rsidRDefault="00AD5EE4" w:rsidP="00AD5EE4">
            <w:pPr>
              <w:widowControl/>
              <w:jc w:val="center"/>
              <w:rPr>
                <w:rFonts w:ascii="Calibri" w:hAnsi="Calibri"/>
                <w:color w:val="000000"/>
                <w:sz w:val="18"/>
                <w:szCs w:val="18"/>
              </w:rPr>
            </w:pPr>
            <w:r>
              <w:rPr>
                <w:rFonts w:ascii="Calibri" w:hAnsi="Calibri"/>
                <w:color w:val="000000"/>
                <w:sz w:val="18"/>
                <w:szCs w:val="18"/>
              </w:rPr>
              <w:t>1999</w:t>
            </w:r>
          </w:p>
        </w:tc>
        <w:tc>
          <w:tcPr>
            <w:tcW w:w="960" w:type="dxa"/>
            <w:tcBorders>
              <w:top w:val="single" w:sz="4" w:space="0" w:color="auto"/>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77,836</w:t>
            </w:r>
          </w:p>
        </w:tc>
        <w:tc>
          <w:tcPr>
            <w:tcW w:w="960" w:type="dxa"/>
            <w:tcBorders>
              <w:top w:val="single" w:sz="4" w:space="0" w:color="auto"/>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68,400</w:t>
            </w:r>
          </w:p>
        </w:tc>
        <w:tc>
          <w:tcPr>
            <w:tcW w:w="1060" w:type="dxa"/>
            <w:tcBorders>
              <w:top w:val="single" w:sz="4" w:space="0" w:color="auto"/>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104,859</w:t>
            </w:r>
          </w:p>
        </w:tc>
        <w:tc>
          <w:tcPr>
            <w:tcW w:w="1181" w:type="dxa"/>
            <w:tcBorders>
              <w:top w:val="single" w:sz="4" w:space="0" w:color="auto"/>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114%</w:t>
            </w:r>
          </w:p>
        </w:tc>
        <w:tc>
          <w:tcPr>
            <w:tcW w:w="1181" w:type="dxa"/>
            <w:tcBorders>
              <w:top w:val="single" w:sz="4" w:space="0" w:color="auto"/>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65%</w:t>
            </w:r>
          </w:p>
        </w:tc>
        <w:tc>
          <w:tcPr>
            <w:tcW w:w="1181" w:type="dxa"/>
            <w:tcBorders>
              <w:top w:val="single" w:sz="4" w:space="0" w:color="auto"/>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(WCVI</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21,040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15,040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38,484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140%</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39%</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Hatchery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33,702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30,633</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88,285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110%</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35%</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Natural)</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128,068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109,882</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166,001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117%</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66%</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111,430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105,801</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216,544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49%</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166,548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144,180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264,754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116%</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244,768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218,840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157,480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112%</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139%</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152,483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138,878</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197,651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110%</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70%</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151,925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117,321</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120,804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129%</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67,347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60,255</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98,453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112%</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61%</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76,063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58,382</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91,644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130%</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75,748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61,586</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94,673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123%</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65%</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98,929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74,708</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158,123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132%</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47%</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70,838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54,765</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80,896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129%</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68%</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32,180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ins w:id="24" w:author="Jon Carey" w:date="2020-06-08T12:08:00Z">
              <w:r w:rsidRPr="00AD5EE4">
                <w:rPr>
                  <w:rFonts w:ascii="Calibri" w:hAnsi="Calibri"/>
                  <w:color w:val="000000"/>
                  <w:sz w:val="18"/>
                  <w:szCs w:val="18"/>
                  <w:vertAlign w:val="superscript"/>
                </w:rPr>
                <w:t>4</w:t>
              </w:r>
            </w:ins>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175,440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205,989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216,727</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115,149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95%</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188%</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91,710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105,003</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189,058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87%</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56%</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235,776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224,119</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168,656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133%</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172,885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163,568</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177,199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106%</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92%</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2018</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154,182</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158,357</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170,644</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93%</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2019</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208,973</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195,095</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188,731</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107%</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103%</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111%</w:t>
            </w:r>
          </w:p>
        </w:tc>
      </w:tr>
      <w:tr w:rsidR="00AD5EE4" w:rsidRPr="00814907" w:rsidTr="00BE2EEA">
        <w:trPr>
          <w:trHeight w:hRule="exact" w:val="259"/>
        </w:trPr>
        <w:tc>
          <w:tcPr>
            <w:tcW w:w="1440" w:type="dxa"/>
            <w:tcBorders>
              <w:top w:val="nil"/>
              <w:left w:val="single" w:sz="8" w:space="0" w:color="auto"/>
              <w:bottom w:val="single" w:sz="8" w:space="0" w:color="auto"/>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175,725</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174,758</w:t>
            </w:r>
          </w:p>
        </w:tc>
        <w:tc>
          <w:tcPr>
            <w:tcW w:w="10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101%</w:t>
            </w:r>
          </w:p>
        </w:tc>
        <w:tc>
          <w:tcPr>
            <w:tcW w:w="1181"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single" w:sz="8" w:space="0" w:color="auto"/>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r>
      <w:tr w:rsidR="00AD5EE4" w:rsidRPr="00814907" w:rsidTr="00BE2EEA">
        <w:trPr>
          <w:trHeight w:hRule="exact" w:val="259"/>
        </w:trPr>
        <w:tc>
          <w:tcPr>
            <w:tcW w:w="1440" w:type="dxa"/>
            <w:tcBorders>
              <w:top w:val="nil"/>
              <w:left w:val="single" w:sz="8" w:space="0" w:color="auto"/>
              <w:bottom w:val="single" w:sz="8" w:space="0" w:color="auto"/>
              <w:right w:val="single" w:sz="8" w:space="0" w:color="auto"/>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AVG</w:t>
            </w: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0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113%</w:t>
            </w:r>
          </w:p>
        </w:tc>
        <w:tc>
          <w:tcPr>
            <w:tcW w:w="1181"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79%</w:t>
            </w:r>
          </w:p>
        </w:tc>
        <w:tc>
          <w:tcPr>
            <w:tcW w:w="1181"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GSQ</w:t>
            </w:r>
            <w:r w:rsidRPr="00814907">
              <w:rPr>
                <w:rFonts w:ascii="Calibri" w:hAnsi="Calibri" w:cs="Calibri"/>
                <w:color w:val="000000"/>
                <w:sz w:val="18"/>
                <w:szCs w:val="18"/>
                <w:vertAlign w:val="superscript"/>
              </w:rPr>
              <w:t>1</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1999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16,450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26,783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(Upper Strait</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19,452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35,101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of Georgia)</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25,828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42,436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41,492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41,022</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36,882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40,500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39,766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31,803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38,798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28,490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39,171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50,989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41,711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24,877</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30,065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19,392</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26,173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31,323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26,624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22,480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23,998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18,751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25,756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42,830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31,498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40,341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30,162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41,418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26,699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37,253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26,084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38,648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40,981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39,106</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52,535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2018</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50,676</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49,654</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33,608</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102%</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148%</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151%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2019</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35,642</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36,991</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37,834</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96%</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98%</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94%</w:t>
            </w:r>
          </w:p>
        </w:tc>
      </w:tr>
      <w:tr w:rsidR="00AD5EE4" w:rsidRPr="00814907" w:rsidTr="00BE2EEA">
        <w:trPr>
          <w:trHeight w:hRule="exact" w:val="259"/>
        </w:trPr>
        <w:tc>
          <w:tcPr>
            <w:tcW w:w="1440" w:type="dxa"/>
            <w:tcBorders>
              <w:top w:val="nil"/>
              <w:left w:val="single" w:sz="8" w:space="0" w:color="auto"/>
              <w:bottom w:val="single" w:sz="8" w:space="0" w:color="auto"/>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37,758</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37,859</w:t>
            </w:r>
          </w:p>
        </w:tc>
        <w:tc>
          <w:tcPr>
            <w:tcW w:w="10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100%</w:t>
            </w:r>
          </w:p>
        </w:tc>
        <w:tc>
          <w:tcPr>
            <w:tcW w:w="1181"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single" w:sz="8" w:space="0" w:color="auto"/>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r>
      <w:tr w:rsidR="00AD5EE4" w:rsidRPr="00814907" w:rsidTr="00BE2EEA">
        <w:trPr>
          <w:trHeight w:hRule="exact" w:val="259"/>
        </w:trPr>
        <w:tc>
          <w:tcPr>
            <w:tcW w:w="1440" w:type="dxa"/>
            <w:tcBorders>
              <w:top w:val="nil"/>
              <w:left w:val="single" w:sz="8" w:space="0" w:color="auto"/>
              <w:bottom w:val="single" w:sz="8" w:space="0" w:color="auto"/>
              <w:right w:val="single" w:sz="8" w:space="0" w:color="auto"/>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AVG</w:t>
            </w: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0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101%</w:t>
            </w:r>
          </w:p>
        </w:tc>
        <w:tc>
          <w:tcPr>
            <w:tcW w:w="1181"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107%</w:t>
            </w:r>
          </w:p>
        </w:tc>
        <w:tc>
          <w:tcPr>
            <w:tcW w:w="1181"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r>
    </w:tbl>
    <w:p w:rsidR="002073CD" w:rsidRPr="0019638A" w:rsidRDefault="002073CD" w:rsidP="002073CD">
      <w:pPr>
        <w:jc w:val="center"/>
        <w:rPr>
          <w:sz w:val="20"/>
        </w:rPr>
      </w:pPr>
      <w:r w:rsidRPr="0019638A">
        <w:rPr>
          <w:sz w:val="20"/>
        </w:rPr>
        <w:t>-</w:t>
      </w:r>
      <w:proofErr w:type="gramStart"/>
      <w:r w:rsidRPr="0019638A">
        <w:rPr>
          <w:sz w:val="20"/>
        </w:rPr>
        <w:t>continued</w:t>
      </w:r>
      <w:proofErr w:type="gramEnd"/>
      <w:r w:rsidRPr="0019638A">
        <w:rPr>
          <w:sz w:val="20"/>
        </w:rPr>
        <w:t>-</w:t>
      </w:r>
      <w:r w:rsidRPr="0019638A">
        <w:br w:type="page"/>
      </w:r>
    </w:p>
    <w:p w:rsidR="002073CD" w:rsidRDefault="002073CD" w:rsidP="002073CD">
      <w:r w:rsidRPr="0019638A">
        <w:lastRenderedPageBreak/>
        <w:t xml:space="preserve">Appendix </w:t>
      </w:r>
      <w:r>
        <w:t>J1–</w:t>
      </w:r>
      <w:r w:rsidRPr="0019638A">
        <w:t xml:space="preserve">Page 3 of </w:t>
      </w:r>
      <w:r>
        <w:t>14</w:t>
      </w:r>
      <w:r w:rsidRPr="0019638A">
        <w:t>.</w:t>
      </w:r>
    </w:p>
    <w:tbl>
      <w:tblPr>
        <w:tblW w:w="8827" w:type="dxa"/>
        <w:tblInd w:w="-10" w:type="dxa"/>
        <w:tblLook w:val="04A0" w:firstRow="1" w:lastRow="0" w:firstColumn="1" w:lastColumn="0" w:noHBand="0" w:noVBand="1"/>
      </w:tblPr>
      <w:tblGrid>
        <w:gridCol w:w="1440"/>
        <w:gridCol w:w="864"/>
        <w:gridCol w:w="960"/>
        <w:gridCol w:w="960"/>
        <w:gridCol w:w="1060"/>
        <w:gridCol w:w="1181"/>
        <w:gridCol w:w="1181"/>
        <w:gridCol w:w="1181"/>
      </w:tblGrid>
      <w:tr w:rsidR="002073CD" w:rsidRPr="00814907" w:rsidTr="00BE2EEA">
        <w:trPr>
          <w:trHeight w:hRule="exact" w:val="504"/>
        </w:trPr>
        <w:tc>
          <w:tcPr>
            <w:tcW w:w="1440" w:type="dxa"/>
            <w:tcBorders>
              <w:top w:val="single" w:sz="8" w:space="0" w:color="auto"/>
              <w:left w:val="single" w:sz="8" w:space="0" w:color="auto"/>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Stock</w:t>
            </w:r>
          </w:p>
        </w:tc>
        <w:tc>
          <w:tcPr>
            <w:tcW w:w="864" w:type="dxa"/>
            <w:tcBorders>
              <w:top w:val="single" w:sz="8" w:space="0" w:color="auto"/>
              <w:left w:val="nil"/>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Year</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Model Forecast</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Agency Forecast</w:t>
            </w:r>
          </w:p>
        </w:tc>
        <w:tc>
          <w:tcPr>
            <w:tcW w:w="10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Postseason Return</w:t>
            </w:r>
          </w:p>
        </w:tc>
        <w:tc>
          <w:tcPr>
            <w:tcW w:w="1181" w:type="dxa"/>
            <w:tcBorders>
              <w:top w:val="single" w:sz="8" w:space="0" w:color="auto"/>
              <w:left w:val="single" w:sz="8" w:space="0" w:color="auto"/>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xml:space="preserve">/ Agency </w:t>
            </w:r>
            <w:proofErr w:type="spellStart"/>
            <w:r w:rsidRPr="00814907">
              <w:rPr>
                <w:rFonts w:ascii="Calibri" w:hAnsi="Calibri" w:cs="Calibri"/>
                <w:b/>
                <w:bCs/>
                <w:color w:val="000000"/>
                <w:sz w:val="18"/>
                <w:szCs w:val="18"/>
              </w:rPr>
              <w:t>Fcst</w:t>
            </w:r>
            <w:proofErr w:type="spellEnd"/>
          </w:p>
        </w:tc>
        <w:tc>
          <w:tcPr>
            <w:tcW w:w="1181"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Agency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c>
          <w:tcPr>
            <w:tcW w:w="1181" w:type="dxa"/>
            <w:tcBorders>
              <w:top w:val="single" w:sz="8" w:space="0" w:color="auto"/>
              <w:left w:val="nil"/>
              <w:bottom w:val="single" w:sz="4" w:space="0" w:color="auto"/>
              <w:right w:val="single" w:sz="8" w:space="0" w:color="auto"/>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GSH</w:t>
            </w:r>
            <w:r w:rsidRPr="00814907">
              <w:rPr>
                <w:rFonts w:ascii="Calibri" w:hAnsi="Calibri" w:cs="Calibri"/>
                <w:color w:val="000000"/>
                <w:sz w:val="18"/>
                <w:szCs w:val="18"/>
                <w:vertAlign w:val="superscript"/>
              </w:rPr>
              <w:t>2</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widowControl/>
              <w:jc w:val="center"/>
              <w:rPr>
                <w:rFonts w:ascii="Calibri" w:hAnsi="Calibri"/>
                <w:color w:val="000000"/>
                <w:sz w:val="18"/>
                <w:szCs w:val="18"/>
              </w:rPr>
            </w:pPr>
            <w:r>
              <w:rPr>
                <w:rFonts w:ascii="Calibri" w:hAnsi="Calibri"/>
                <w:color w:val="000000"/>
                <w:sz w:val="18"/>
                <w:szCs w:val="18"/>
              </w:rPr>
              <w:t>1999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22,896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23,015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xml:space="preserve">(Lower Strait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19,165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21,322</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xml:space="preserve">of Georgia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17,547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29,633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Hatchery)</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25,051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22,064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21,222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21,496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16,573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20,852</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21,046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25,941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18,169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22,109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24,378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12,733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191%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11,765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12,011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17,551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13,380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7,999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11,605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14,671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11,480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10,104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8,462</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5,568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8,242</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6,116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15,665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18,566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9,888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5,475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10,236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10,414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11,820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14,524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88%</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81%</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2018</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13,423</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11,353</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11,731</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118%</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2019</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8,708</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10,207</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15,398</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85%</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66%</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57%</w:t>
            </w:r>
          </w:p>
        </w:tc>
      </w:tr>
      <w:tr w:rsidR="00AD5EE4" w:rsidRPr="00814907" w:rsidTr="00BE2EEA">
        <w:trPr>
          <w:trHeight w:hRule="exact" w:val="259"/>
        </w:trPr>
        <w:tc>
          <w:tcPr>
            <w:tcW w:w="1440" w:type="dxa"/>
            <w:tcBorders>
              <w:top w:val="nil"/>
              <w:left w:val="single" w:sz="8" w:space="0" w:color="auto"/>
              <w:bottom w:val="single" w:sz="8" w:space="0" w:color="auto"/>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14,104</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15,081</w:t>
            </w:r>
          </w:p>
        </w:tc>
        <w:tc>
          <w:tcPr>
            <w:tcW w:w="10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94%</w:t>
            </w:r>
          </w:p>
        </w:tc>
        <w:tc>
          <w:tcPr>
            <w:tcW w:w="1181"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single" w:sz="8" w:space="0" w:color="auto"/>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r>
      <w:tr w:rsidR="00AD5EE4" w:rsidRPr="00814907" w:rsidTr="00BE2EEA">
        <w:trPr>
          <w:trHeight w:hRule="exact" w:val="259"/>
        </w:trPr>
        <w:tc>
          <w:tcPr>
            <w:tcW w:w="1440" w:type="dxa"/>
            <w:tcBorders>
              <w:top w:val="nil"/>
              <w:left w:val="single" w:sz="8" w:space="0" w:color="auto"/>
              <w:bottom w:val="single" w:sz="8" w:space="0" w:color="auto"/>
              <w:right w:val="single" w:sz="8" w:space="0" w:color="auto"/>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AVG</w:t>
            </w: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0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96%</w:t>
            </w:r>
          </w:p>
        </w:tc>
        <w:tc>
          <w:tcPr>
            <w:tcW w:w="1181"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81%</w:t>
            </w:r>
          </w:p>
        </w:tc>
        <w:tc>
          <w:tcPr>
            <w:tcW w:w="1181"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GST</w:t>
            </w:r>
            <w:r w:rsidRPr="00814907">
              <w:rPr>
                <w:rFonts w:ascii="Calibri" w:hAnsi="Calibri" w:cs="Calibri"/>
                <w:color w:val="000000"/>
                <w:sz w:val="18"/>
                <w:szCs w:val="18"/>
                <w:vertAlign w:val="superscript"/>
              </w:rPr>
              <w:t>1</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1999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14,236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8,715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(Lower Strait</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11,094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8,223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of Georgia Natural)</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7,955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8,569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8,833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7,812</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8,088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5,903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5,157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3,642</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4,459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4,870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4,070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4,880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7,782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4,778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6,823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5,646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5,701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3,106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2,972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5,763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10,778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7,595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11,433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6,291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8,267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5,440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11,910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6,579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13,177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9,840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7,469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10,639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11,163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10,639</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14,270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75%</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2018</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16,186</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12,162</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19,417</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133%</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63%</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83%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2019</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25,521</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22,630</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21,433</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113%</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106%</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119%</w:t>
            </w:r>
          </w:p>
        </w:tc>
      </w:tr>
      <w:tr w:rsidR="00AD5EE4" w:rsidRPr="00814907" w:rsidTr="00BE2EEA">
        <w:trPr>
          <w:trHeight w:hRule="exact" w:val="259"/>
        </w:trPr>
        <w:tc>
          <w:tcPr>
            <w:tcW w:w="1440" w:type="dxa"/>
            <w:tcBorders>
              <w:top w:val="nil"/>
              <w:left w:val="single" w:sz="8" w:space="0" w:color="auto"/>
              <w:bottom w:val="single" w:sz="8" w:space="0" w:color="auto"/>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16,696</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14,821</w:t>
            </w:r>
          </w:p>
        </w:tc>
        <w:tc>
          <w:tcPr>
            <w:tcW w:w="10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113%</w:t>
            </w:r>
          </w:p>
        </w:tc>
        <w:tc>
          <w:tcPr>
            <w:tcW w:w="1181"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single" w:sz="8" w:space="0" w:color="auto"/>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r>
      <w:tr w:rsidR="00AD5EE4" w:rsidRPr="00814907" w:rsidTr="00BE2EEA">
        <w:trPr>
          <w:trHeight w:hRule="exact" w:val="259"/>
        </w:trPr>
        <w:tc>
          <w:tcPr>
            <w:tcW w:w="1440" w:type="dxa"/>
            <w:tcBorders>
              <w:top w:val="nil"/>
              <w:left w:val="single" w:sz="8" w:space="0" w:color="auto"/>
              <w:bottom w:val="single" w:sz="8" w:space="0" w:color="auto"/>
              <w:right w:val="single" w:sz="8" w:space="0" w:color="auto"/>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AVG</w:t>
            </w: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0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116%</w:t>
            </w:r>
          </w:p>
        </w:tc>
        <w:tc>
          <w:tcPr>
            <w:tcW w:w="1181"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81%</w:t>
            </w:r>
          </w:p>
        </w:tc>
        <w:tc>
          <w:tcPr>
            <w:tcW w:w="1181"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125%</w:t>
            </w:r>
          </w:p>
        </w:tc>
      </w:tr>
    </w:tbl>
    <w:p w:rsidR="002073CD" w:rsidRPr="0019638A" w:rsidRDefault="002073CD" w:rsidP="002073CD">
      <w:pPr>
        <w:jc w:val="center"/>
        <w:rPr>
          <w:sz w:val="20"/>
        </w:rPr>
      </w:pPr>
      <w:r w:rsidRPr="0019638A">
        <w:rPr>
          <w:sz w:val="20"/>
        </w:rPr>
        <w:t>-</w:t>
      </w:r>
      <w:proofErr w:type="gramStart"/>
      <w:r w:rsidRPr="0019638A">
        <w:rPr>
          <w:sz w:val="20"/>
        </w:rPr>
        <w:t>continued</w:t>
      </w:r>
      <w:proofErr w:type="gramEnd"/>
      <w:r w:rsidRPr="0019638A">
        <w:rPr>
          <w:sz w:val="20"/>
        </w:rPr>
        <w:t>-</w:t>
      </w:r>
      <w:r w:rsidRPr="0019638A">
        <w:br w:type="page"/>
      </w:r>
    </w:p>
    <w:p w:rsidR="002073CD" w:rsidRDefault="002073CD" w:rsidP="002073CD">
      <w:r w:rsidRPr="0019638A">
        <w:lastRenderedPageBreak/>
        <w:t xml:space="preserve">Appendix </w:t>
      </w:r>
      <w:r>
        <w:t>J1–</w:t>
      </w:r>
      <w:r w:rsidRPr="0019638A">
        <w:t xml:space="preserve">Page 4 of </w:t>
      </w:r>
      <w:r>
        <w:t>14</w:t>
      </w:r>
      <w:r w:rsidRPr="0019638A">
        <w:t>.</w:t>
      </w:r>
    </w:p>
    <w:tbl>
      <w:tblPr>
        <w:tblW w:w="8827" w:type="dxa"/>
        <w:tblInd w:w="-10" w:type="dxa"/>
        <w:tblLook w:val="04A0" w:firstRow="1" w:lastRow="0" w:firstColumn="1" w:lastColumn="0" w:noHBand="0" w:noVBand="1"/>
      </w:tblPr>
      <w:tblGrid>
        <w:gridCol w:w="1440"/>
        <w:gridCol w:w="864"/>
        <w:gridCol w:w="960"/>
        <w:gridCol w:w="960"/>
        <w:gridCol w:w="1060"/>
        <w:gridCol w:w="1181"/>
        <w:gridCol w:w="1181"/>
        <w:gridCol w:w="1181"/>
      </w:tblGrid>
      <w:tr w:rsidR="002073CD" w:rsidRPr="00814907" w:rsidTr="00BE2EEA">
        <w:trPr>
          <w:trHeight w:hRule="exact" w:val="504"/>
        </w:trPr>
        <w:tc>
          <w:tcPr>
            <w:tcW w:w="1440" w:type="dxa"/>
            <w:tcBorders>
              <w:top w:val="single" w:sz="8" w:space="0" w:color="auto"/>
              <w:left w:val="single" w:sz="8" w:space="0" w:color="auto"/>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Stock</w:t>
            </w:r>
          </w:p>
        </w:tc>
        <w:tc>
          <w:tcPr>
            <w:tcW w:w="864" w:type="dxa"/>
            <w:tcBorders>
              <w:top w:val="single" w:sz="8" w:space="0" w:color="auto"/>
              <w:left w:val="nil"/>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Year</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Model Forecast</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Agency Forecast</w:t>
            </w:r>
          </w:p>
        </w:tc>
        <w:tc>
          <w:tcPr>
            <w:tcW w:w="10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Postseason Return</w:t>
            </w:r>
          </w:p>
        </w:tc>
        <w:tc>
          <w:tcPr>
            <w:tcW w:w="1181" w:type="dxa"/>
            <w:tcBorders>
              <w:top w:val="single" w:sz="8" w:space="0" w:color="auto"/>
              <w:left w:val="single" w:sz="8" w:space="0" w:color="auto"/>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xml:space="preserve">/ Agency </w:t>
            </w:r>
            <w:proofErr w:type="spellStart"/>
            <w:r w:rsidRPr="00814907">
              <w:rPr>
                <w:rFonts w:ascii="Calibri" w:hAnsi="Calibri" w:cs="Calibri"/>
                <w:b/>
                <w:bCs/>
                <w:color w:val="000000"/>
                <w:sz w:val="18"/>
                <w:szCs w:val="18"/>
              </w:rPr>
              <w:t>Fcst</w:t>
            </w:r>
            <w:proofErr w:type="spellEnd"/>
          </w:p>
        </w:tc>
        <w:tc>
          <w:tcPr>
            <w:tcW w:w="1181"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Agency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c>
          <w:tcPr>
            <w:tcW w:w="1181" w:type="dxa"/>
            <w:tcBorders>
              <w:top w:val="single" w:sz="8" w:space="0" w:color="auto"/>
              <w:left w:val="nil"/>
              <w:bottom w:val="single" w:sz="4" w:space="0" w:color="auto"/>
              <w:right w:val="single" w:sz="8" w:space="0" w:color="auto"/>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FRE</w:t>
            </w:r>
            <w:r w:rsidRPr="00814907">
              <w:rPr>
                <w:rFonts w:ascii="Calibri" w:hAnsi="Calibri" w:cs="Calibri"/>
                <w:color w:val="000000"/>
                <w:sz w:val="18"/>
                <w:szCs w:val="18"/>
                <w:vertAlign w:val="superscript"/>
              </w:rPr>
              <w:t>2</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widowControl/>
              <w:jc w:val="center"/>
              <w:rPr>
                <w:rFonts w:ascii="Calibri" w:hAnsi="Calibri"/>
                <w:color w:val="000000"/>
                <w:sz w:val="18"/>
                <w:szCs w:val="18"/>
              </w:rPr>
            </w:pPr>
            <w:r>
              <w:rPr>
                <w:rFonts w:ascii="Calibri" w:hAnsi="Calibri"/>
                <w:color w:val="000000"/>
                <w:sz w:val="18"/>
                <w:szCs w:val="18"/>
              </w:rPr>
              <w:t>1999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162,865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105,473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(Fraser Early)</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118,058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116,233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122,333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154,175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170,232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189,335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202,363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191,700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185,450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147,813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151,591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135,177</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141,517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203,460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196,060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110,555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128,347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149,048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153,593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136,201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144,214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203,948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174,183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161,748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175,729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77,285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227%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83,719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165,166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176,008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159,656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173,286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236,551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258,884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126,975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204%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180,300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184,349</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105,275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98%</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175%</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2018</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147,972</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156,877</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84,373</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94%</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186%</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175%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2019</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127,373</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138,333</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218,957</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92%</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63%</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58%</w:t>
            </w:r>
          </w:p>
        </w:tc>
      </w:tr>
      <w:tr w:rsidR="00AD5EE4" w:rsidRPr="00814907" w:rsidTr="00BE2EEA">
        <w:trPr>
          <w:trHeight w:hRule="exact" w:val="259"/>
        </w:trPr>
        <w:tc>
          <w:tcPr>
            <w:tcW w:w="1440" w:type="dxa"/>
            <w:tcBorders>
              <w:top w:val="nil"/>
              <w:left w:val="single" w:sz="8" w:space="0" w:color="auto"/>
              <w:bottom w:val="single" w:sz="8" w:space="0" w:color="auto"/>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194,044</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179,120</w:t>
            </w:r>
          </w:p>
        </w:tc>
        <w:tc>
          <w:tcPr>
            <w:tcW w:w="10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108%</w:t>
            </w:r>
          </w:p>
        </w:tc>
        <w:tc>
          <w:tcPr>
            <w:tcW w:w="1181"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single" w:sz="8" w:space="0" w:color="auto"/>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r>
      <w:tr w:rsidR="00AD5EE4" w:rsidRPr="00814907" w:rsidTr="00BE2EEA">
        <w:trPr>
          <w:trHeight w:hRule="exact" w:val="259"/>
        </w:trPr>
        <w:tc>
          <w:tcPr>
            <w:tcW w:w="1440" w:type="dxa"/>
            <w:tcBorders>
              <w:top w:val="nil"/>
              <w:left w:val="single" w:sz="8" w:space="0" w:color="auto"/>
              <w:bottom w:val="single" w:sz="8" w:space="0" w:color="auto"/>
              <w:right w:val="single" w:sz="8" w:space="0" w:color="auto"/>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AVG</w:t>
            </w: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0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98%</w:t>
            </w:r>
          </w:p>
        </w:tc>
        <w:tc>
          <w:tcPr>
            <w:tcW w:w="1181"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141%</w:t>
            </w:r>
          </w:p>
        </w:tc>
        <w:tc>
          <w:tcPr>
            <w:tcW w:w="1181"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FRL</w:t>
            </w:r>
            <w:r w:rsidRPr="00814907">
              <w:rPr>
                <w:rFonts w:ascii="Calibri" w:hAnsi="Calibri" w:cs="Calibri"/>
                <w:color w:val="000000"/>
                <w:sz w:val="18"/>
                <w:szCs w:val="18"/>
                <w:vertAlign w:val="superscript"/>
              </w:rPr>
              <w:t>1</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1999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84,686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82,650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188,873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102%</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(Fraser Late)</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187,970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220,400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133,998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85%</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141,745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131,800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192,693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108%</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68%</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132,946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160,100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172,451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83%</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93%</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127,144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114,780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308,769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111%</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37%</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104,597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97,227</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206,892</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108%</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47%</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121,315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108,061</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130,229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112%</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83%</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115,489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116,682</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116,985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99%</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100%</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122,402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107,311</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110,736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114%</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125,100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116,038</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88,667</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108%</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131%</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119,892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91,391</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97,541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131%</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119,953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118,891</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196,175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101%</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61%</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353,646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284,604</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182,269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124%</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156%</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194%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107,738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93,652</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70,029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115%</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70,178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73,584</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104,476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95%</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70%</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131,118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118,361</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113,568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111%</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88,165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72,037</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141,296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122%</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51%</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57,236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51,903</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95,170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110%</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55%</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112,272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107,065</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61,074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175%</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2018</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93,126</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96,147</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81,399</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118%</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2019</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114,809</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126,343</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129,346</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91%</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98%</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89%</w:t>
            </w:r>
          </w:p>
        </w:tc>
      </w:tr>
      <w:tr w:rsidR="00AD5EE4" w:rsidRPr="00814907" w:rsidTr="00BE2EEA">
        <w:trPr>
          <w:trHeight w:hRule="exact" w:val="259"/>
        </w:trPr>
        <w:tc>
          <w:tcPr>
            <w:tcW w:w="1440" w:type="dxa"/>
            <w:tcBorders>
              <w:top w:val="nil"/>
              <w:left w:val="single" w:sz="8" w:space="0" w:color="auto"/>
              <w:bottom w:val="single" w:sz="8" w:space="0" w:color="auto"/>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96,806</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90,822</w:t>
            </w:r>
          </w:p>
        </w:tc>
        <w:tc>
          <w:tcPr>
            <w:tcW w:w="10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107%</w:t>
            </w:r>
          </w:p>
        </w:tc>
        <w:tc>
          <w:tcPr>
            <w:tcW w:w="1181"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single" w:sz="8" w:space="0" w:color="auto"/>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r>
      <w:tr w:rsidR="00AD5EE4" w:rsidRPr="00814907" w:rsidTr="00BE2EEA">
        <w:trPr>
          <w:trHeight w:hRule="exact" w:val="259"/>
        </w:trPr>
        <w:tc>
          <w:tcPr>
            <w:tcW w:w="1440" w:type="dxa"/>
            <w:tcBorders>
              <w:top w:val="nil"/>
              <w:left w:val="single" w:sz="8" w:space="0" w:color="auto"/>
              <w:bottom w:val="single" w:sz="8" w:space="0" w:color="auto"/>
              <w:right w:val="single" w:sz="8" w:space="0" w:color="auto"/>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AVG</w:t>
            </w: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0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106%</w:t>
            </w:r>
          </w:p>
        </w:tc>
        <w:tc>
          <w:tcPr>
            <w:tcW w:w="1181"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94%</w:t>
            </w:r>
          </w:p>
        </w:tc>
        <w:tc>
          <w:tcPr>
            <w:tcW w:w="1181"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100%</w:t>
            </w:r>
          </w:p>
        </w:tc>
      </w:tr>
    </w:tbl>
    <w:p w:rsidR="002073CD" w:rsidRPr="0019638A" w:rsidRDefault="002073CD" w:rsidP="002073CD">
      <w:pPr>
        <w:jc w:val="center"/>
        <w:rPr>
          <w:sz w:val="20"/>
        </w:rPr>
      </w:pPr>
      <w:r w:rsidRPr="0019638A">
        <w:rPr>
          <w:sz w:val="20"/>
        </w:rPr>
        <w:t>-</w:t>
      </w:r>
      <w:proofErr w:type="gramStart"/>
      <w:r w:rsidRPr="0019638A">
        <w:rPr>
          <w:sz w:val="20"/>
        </w:rPr>
        <w:t>continued</w:t>
      </w:r>
      <w:proofErr w:type="gramEnd"/>
      <w:r w:rsidRPr="0019638A">
        <w:rPr>
          <w:sz w:val="20"/>
        </w:rPr>
        <w:t>-</w:t>
      </w:r>
      <w:r w:rsidRPr="0019638A">
        <w:br w:type="page"/>
      </w:r>
    </w:p>
    <w:p w:rsidR="002073CD" w:rsidRDefault="002073CD" w:rsidP="002073CD">
      <w:r w:rsidRPr="0019638A">
        <w:lastRenderedPageBreak/>
        <w:t xml:space="preserve">Appendix </w:t>
      </w:r>
      <w:r>
        <w:t>J1–</w:t>
      </w:r>
      <w:r w:rsidRPr="0019638A">
        <w:t xml:space="preserve">Page 5 of </w:t>
      </w:r>
      <w:r>
        <w:t>14</w:t>
      </w:r>
      <w:r w:rsidRPr="0019638A">
        <w:t>.</w:t>
      </w:r>
    </w:p>
    <w:tbl>
      <w:tblPr>
        <w:tblW w:w="8827" w:type="dxa"/>
        <w:tblInd w:w="-10" w:type="dxa"/>
        <w:tblLook w:val="04A0" w:firstRow="1" w:lastRow="0" w:firstColumn="1" w:lastColumn="0" w:noHBand="0" w:noVBand="1"/>
      </w:tblPr>
      <w:tblGrid>
        <w:gridCol w:w="1440"/>
        <w:gridCol w:w="864"/>
        <w:gridCol w:w="960"/>
        <w:gridCol w:w="960"/>
        <w:gridCol w:w="1060"/>
        <w:gridCol w:w="1181"/>
        <w:gridCol w:w="1181"/>
        <w:gridCol w:w="1181"/>
      </w:tblGrid>
      <w:tr w:rsidR="002073CD" w:rsidRPr="00814907" w:rsidTr="00BE2EEA">
        <w:trPr>
          <w:trHeight w:hRule="exact" w:val="504"/>
        </w:trPr>
        <w:tc>
          <w:tcPr>
            <w:tcW w:w="1440" w:type="dxa"/>
            <w:tcBorders>
              <w:top w:val="single" w:sz="8" w:space="0" w:color="auto"/>
              <w:left w:val="single" w:sz="8" w:space="0" w:color="auto"/>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Stock</w:t>
            </w:r>
          </w:p>
        </w:tc>
        <w:tc>
          <w:tcPr>
            <w:tcW w:w="864" w:type="dxa"/>
            <w:tcBorders>
              <w:top w:val="single" w:sz="8" w:space="0" w:color="auto"/>
              <w:left w:val="nil"/>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Year</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Model Forecast</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Agency Forecast</w:t>
            </w:r>
          </w:p>
        </w:tc>
        <w:tc>
          <w:tcPr>
            <w:tcW w:w="10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Postseason Return</w:t>
            </w:r>
          </w:p>
        </w:tc>
        <w:tc>
          <w:tcPr>
            <w:tcW w:w="1181" w:type="dxa"/>
            <w:tcBorders>
              <w:top w:val="single" w:sz="8" w:space="0" w:color="auto"/>
              <w:left w:val="single" w:sz="8" w:space="0" w:color="auto"/>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xml:space="preserve">/ Agency </w:t>
            </w:r>
            <w:proofErr w:type="spellStart"/>
            <w:r w:rsidRPr="00814907">
              <w:rPr>
                <w:rFonts w:ascii="Calibri" w:hAnsi="Calibri" w:cs="Calibri"/>
                <w:b/>
                <w:bCs/>
                <w:color w:val="000000"/>
                <w:sz w:val="18"/>
                <w:szCs w:val="18"/>
              </w:rPr>
              <w:t>Fcst</w:t>
            </w:r>
            <w:proofErr w:type="spellEnd"/>
          </w:p>
        </w:tc>
        <w:tc>
          <w:tcPr>
            <w:tcW w:w="1181"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Agency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c>
          <w:tcPr>
            <w:tcW w:w="1181" w:type="dxa"/>
            <w:tcBorders>
              <w:top w:val="single" w:sz="8" w:space="0" w:color="auto"/>
              <w:left w:val="nil"/>
              <w:bottom w:val="single" w:sz="4" w:space="0" w:color="auto"/>
              <w:right w:val="single" w:sz="8" w:space="0" w:color="auto"/>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NKS</w:t>
            </w:r>
            <w:r w:rsidRPr="00814907">
              <w:rPr>
                <w:rFonts w:ascii="Calibri" w:hAnsi="Calibri" w:cs="Calibri"/>
                <w:color w:val="000000"/>
                <w:sz w:val="18"/>
                <w:szCs w:val="18"/>
                <w:vertAlign w:val="superscript"/>
              </w:rPr>
              <w:t>1</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widowControl/>
              <w:jc w:val="center"/>
              <w:rPr>
                <w:rFonts w:ascii="Calibri" w:hAnsi="Calibri"/>
                <w:color w:val="000000"/>
                <w:sz w:val="18"/>
                <w:szCs w:val="18"/>
              </w:rPr>
            </w:pPr>
            <w:r>
              <w:rPr>
                <w:rFonts w:ascii="Calibri" w:hAnsi="Calibri"/>
                <w:color w:val="000000"/>
                <w:sz w:val="18"/>
                <w:szCs w:val="18"/>
              </w:rPr>
              <w:t>1999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1,048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1,111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(Nooksack</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834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1,615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Spring)</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982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2,629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1,216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4,366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1,301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3,448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1,708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1,891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1,549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2,279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583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677</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1,716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86%</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39%</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582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575</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1,786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101%</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32%</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371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378</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1,714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98%</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22%</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336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315</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2,360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107%</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374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390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2,596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96%</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340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309</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1,101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110%</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28%</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271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243</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1,027</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112%</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1,331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1,565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1,361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1,273</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1,308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107%</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1,192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1,119</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1,761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107%</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1,308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1,324</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1,141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99%</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116%</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1,297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1,291</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2,016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100%</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2018</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1,342</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1,389</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1,389</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100%</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2019</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1,419</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1,508</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1,508</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94%</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100%</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94%</w:t>
            </w:r>
          </w:p>
        </w:tc>
      </w:tr>
      <w:tr w:rsidR="00AD5EE4" w:rsidRPr="00814907" w:rsidTr="00BE2EEA">
        <w:trPr>
          <w:trHeight w:hRule="exact" w:val="259"/>
        </w:trPr>
        <w:tc>
          <w:tcPr>
            <w:tcW w:w="1440" w:type="dxa"/>
            <w:tcBorders>
              <w:top w:val="nil"/>
              <w:left w:val="single" w:sz="8" w:space="0" w:color="auto"/>
              <w:bottom w:val="single" w:sz="8" w:space="0" w:color="auto"/>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1,409</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1,479</w:t>
            </w:r>
          </w:p>
        </w:tc>
        <w:tc>
          <w:tcPr>
            <w:tcW w:w="10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95%</w:t>
            </w:r>
          </w:p>
        </w:tc>
        <w:tc>
          <w:tcPr>
            <w:tcW w:w="1181"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single" w:sz="8" w:space="0" w:color="auto"/>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r>
      <w:tr w:rsidR="00AD5EE4" w:rsidRPr="00814907" w:rsidTr="00BE2EEA">
        <w:trPr>
          <w:trHeight w:hRule="exact" w:val="259"/>
        </w:trPr>
        <w:tc>
          <w:tcPr>
            <w:tcW w:w="1440" w:type="dxa"/>
            <w:tcBorders>
              <w:top w:val="nil"/>
              <w:left w:val="single" w:sz="8" w:space="0" w:color="auto"/>
              <w:bottom w:val="single" w:sz="8" w:space="0" w:color="auto"/>
              <w:right w:val="single" w:sz="8" w:space="0" w:color="auto"/>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AVG</w:t>
            </w: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0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101%</w:t>
            </w:r>
          </w:p>
        </w:tc>
        <w:tc>
          <w:tcPr>
            <w:tcW w:w="1181"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55%</w:t>
            </w:r>
          </w:p>
        </w:tc>
        <w:tc>
          <w:tcPr>
            <w:tcW w:w="1181"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NKF</w:t>
            </w:r>
            <w:r w:rsidRPr="00814907">
              <w:rPr>
                <w:rFonts w:ascii="Calibri" w:hAnsi="Calibri" w:cs="Calibri"/>
                <w:color w:val="000000"/>
                <w:sz w:val="18"/>
                <w:szCs w:val="18"/>
                <w:vertAlign w:val="superscript"/>
              </w:rPr>
              <w:t>2</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1999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27,206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27,000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43,709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101%</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62%</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(Nooksack/</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21,277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19,000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35,630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112%</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53%</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Samish Fall</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33,974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36,450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71,437</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93%</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51%</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Fingerling)</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50,361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54,420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62,519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93%</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87%</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48,259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45,750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33,339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137%</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37,980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34,200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18,118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111%</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189%</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210%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19,808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19,523</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20,703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101%</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16,795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16,899</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38,455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99%</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22,086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18,834</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39,390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117%</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48%</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34,392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35,271</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33,750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98%</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26,072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23,014</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25,884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113%</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89%</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32,061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32,627</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41,239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98%</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79%</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39,144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37,902</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40,678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103%</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93%</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45,719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43,973</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41,557</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104%</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106%</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50,065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48,257</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37,525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104%</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129%</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46,771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44,046</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32,053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106%</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137%</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40,315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39,739</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23,696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101%</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168%</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29,171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28,611</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21,226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102%</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135%</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21,922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21,997</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24,590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100%</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89%</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2018</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26,637</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25,231</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23,402</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106%</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108%</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2019</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23,105</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21,339</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9,143</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108%</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233%</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253%</w:t>
            </w:r>
          </w:p>
        </w:tc>
      </w:tr>
      <w:tr w:rsidR="00AD5EE4" w:rsidRPr="00814907" w:rsidTr="00BE2EEA">
        <w:trPr>
          <w:trHeight w:hRule="exact" w:val="259"/>
        </w:trPr>
        <w:tc>
          <w:tcPr>
            <w:tcW w:w="1440" w:type="dxa"/>
            <w:tcBorders>
              <w:top w:val="nil"/>
              <w:left w:val="single" w:sz="8" w:space="0" w:color="auto"/>
              <w:bottom w:val="single" w:sz="8" w:space="0" w:color="auto"/>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15,680</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16,858</w:t>
            </w:r>
          </w:p>
        </w:tc>
        <w:tc>
          <w:tcPr>
            <w:tcW w:w="10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93%</w:t>
            </w:r>
          </w:p>
        </w:tc>
        <w:tc>
          <w:tcPr>
            <w:tcW w:w="1181"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single" w:sz="8" w:space="0" w:color="auto"/>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r>
      <w:tr w:rsidR="00AD5EE4" w:rsidRPr="00814907" w:rsidTr="00BE2EEA">
        <w:trPr>
          <w:trHeight w:hRule="exact" w:val="259"/>
        </w:trPr>
        <w:tc>
          <w:tcPr>
            <w:tcW w:w="1440" w:type="dxa"/>
            <w:tcBorders>
              <w:top w:val="nil"/>
              <w:left w:val="single" w:sz="8" w:space="0" w:color="auto"/>
              <w:bottom w:val="single" w:sz="8" w:space="0" w:color="auto"/>
              <w:right w:val="single" w:sz="8" w:space="0" w:color="auto"/>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AVG</w:t>
            </w: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0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103%</w:t>
            </w:r>
          </w:p>
        </w:tc>
        <w:tc>
          <w:tcPr>
            <w:tcW w:w="1181"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106%</w:t>
            </w:r>
          </w:p>
        </w:tc>
        <w:tc>
          <w:tcPr>
            <w:tcW w:w="1181"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111%</w:t>
            </w:r>
          </w:p>
        </w:tc>
      </w:tr>
    </w:tbl>
    <w:p w:rsidR="002073CD" w:rsidRPr="0019638A" w:rsidRDefault="002073CD" w:rsidP="002073CD">
      <w:pPr>
        <w:jc w:val="center"/>
        <w:rPr>
          <w:sz w:val="20"/>
        </w:rPr>
      </w:pPr>
      <w:r w:rsidRPr="0019638A">
        <w:rPr>
          <w:sz w:val="20"/>
        </w:rPr>
        <w:t>-</w:t>
      </w:r>
      <w:proofErr w:type="gramStart"/>
      <w:r w:rsidRPr="0019638A">
        <w:rPr>
          <w:sz w:val="20"/>
        </w:rPr>
        <w:t>continued</w:t>
      </w:r>
      <w:proofErr w:type="gramEnd"/>
      <w:r w:rsidRPr="0019638A">
        <w:rPr>
          <w:sz w:val="20"/>
        </w:rPr>
        <w:t>-</w:t>
      </w:r>
      <w:r w:rsidRPr="0019638A">
        <w:br w:type="page"/>
      </w:r>
    </w:p>
    <w:p w:rsidR="002073CD" w:rsidRDefault="002073CD" w:rsidP="002073CD">
      <w:r w:rsidRPr="0019638A">
        <w:lastRenderedPageBreak/>
        <w:t xml:space="preserve">Appendix </w:t>
      </w:r>
      <w:r>
        <w:t>J1–</w:t>
      </w:r>
      <w:r w:rsidRPr="0019638A">
        <w:t xml:space="preserve">Page 6 of </w:t>
      </w:r>
      <w:r>
        <w:t>14</w:t>
      </w:r>
      <w:r w:rsidRPr="0019638A">
        <w:t>.</w:t>
      </w:r>
    </w:p>
    <w:tbl>
      <w:tblPr>
        <w:tblW w:w="8827" w:type="dxa"/>
        <w:tblInd w:w="-10" w:type="dxa"/>
        <w:tblLook w:val="04A0" w:firstRow="1" w:lastRow="0" w:firstColumn="1" w:lastColumn="0" w:noHBand="0" w:noVBand="1"/>
      </w:tblPr>
      <w:tblGrid>
        <w:gridCol w:w="1440"/>
        <w:gridCol w:w="864"/>
        <w:gridCol w:w="960"/>
        <w:gridCol w:w="960"/>
        <w:gridCol w:w="1060"/>
        <w:gridCol w:w="1181"/>
        <w:gridCol w:w="1181"/>
        <w:gridCol w:w="1181"/>
      </w:tblGrid>
      <w:tr w:rsidR="002073CD" w:rsidRPr="00814907" w:rsidTr="00BE2EEA">
        <w:trPr>
          <w:trHeight w:hRule="exact" w:val="504"/>
        </w:trPr>
        <w:tc>
          <w:tcPr>
            <w:tcW w:w="1440" w:type="dxa"/>
            <w:tcBorders>
              <w:top w:val="single" w:sz="8" w:space="0" w:color="auto"/>
              <w:left w:val="single" w:sz="8" w:space="0" w:color="auto"/>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Stock</w:t>
            </w:r>
          </w:p>
        </w:tc>
        <w:tc>
          <w:tcPr>
            <w:tcW w:w="864" w:type="dxa"/>
            <w:tcBorders>
              <w:top w:val="single" w:sz="8" w:space="0" w:color="auto"/>
              <w:left w:val="nil"/>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Year</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Model Forecast</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Agency Forecast</w:t>
            </w:r>
          </w:p>
        </w:tc>
        <w:tc>
          <w:tcPr>
            <w:tcW w:w="10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Postseason Return</w:t>
            </w:r>
          </w:p>
        </w:tc>
        <w:tc>
          <w:tcPr>
            <w:tcW w:w="1181" w:type="dxa"/>
            <w:tcBorders>
              <w:top w:val="single" w:sz="8" w:space="0" w:color="auto"/>
              <w:left w:val="single" w:sz="8" w:space="0" w:color="auto"/>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xml:space="preserve">/ Agency </w:t>
            </w:r>
            <w:proofErr w:type="spellStart"/>
            <w:r w:rsidRPr="00814907">
              <w:rPr>
                <w:rFonts w:ascii="Calibri" w:hAnsi="Calibri" w:cs="Calibri"/>
                <w:b/>
                <w:bCs/>
                <w:color w:val="000000"/>
                <w:sz w:val="18"/>
                <w:szCs w:val="18"/>
              </w:rPr>
              <w:t>Fcst</w:t>
            </w:r>
            <w:proofErr w:type="spellEnd"/>
          </w:p>
        </w:tc>
        <w:tc>
          <w:tcPr>
            <w:tcW w:w="1181"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Agency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c>
          <w:tcPr>
            <w:tcW w:w="1181" w:type="dxa"/>
            <w:tcBorders>
              <w:top w:val="single" w:sz="8" w:space="0" w:color="auto"/>
              <w:left w:val="nil"/>
              <w:bottom w:val="single" w:sz="4" w:space="0" w:color="auto"/>
              <w:right w:val="single" w:sz="8" w:space="0" w:color="auto"/>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SKG</w:t>
            </w:r>
            <w:r w:rsidRPr="00814907">
              <w:rPr>
                <w:rFonts w:ascii="Calibri" w:hAnsi="Calibri" w:cs="Calibri"/>
                <w:color w:val="000000"/>
                <w:sz w:val="18"/>
                <w:szCs w:val="18"/>
                <w:vertAlign w:val="superscript"/>
              </w:rPr>
              <w:t>2</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widowControl/>
              <w:jc w:val="center"/>
              <w:rPr>
                <w:rFonts w:ascii="Calibri" w:hAnsi="Calibri"/>
                <w:color w:val="000000"/>
                <w:sz w:val="18"/>
                <w:szCs w:val="18"/>
              </w:rPr>
            </w:pPr>
            <w:r>
              <w:rPr>
                <w:rFonts w:ascii="Calibri" w:hAnsi="Calibri"/>
                <w:color w:val="000000"/>
                <w:sz w:val="18"/>
                <w:szCs w:val="18"/>
              </w:rPr>
              <w:t>1999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8,967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7,600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5,139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118%</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148%</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xml:space="preserve">(Skagit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6,988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7,300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16,266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96%</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45%</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Summer/</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9,064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9,183</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14,193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99%</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65%</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Fall Wild)</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12,635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13,455</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18,114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94%</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11,906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11,348</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10,583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107%</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18,761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20,359</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22,144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92%</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92%</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16,220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19,493</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22,784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83%</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86%</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22,402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21,811</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21,246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103%</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103%</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12,324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14,252</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12,646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86%</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113%</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18,598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18,302</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14,254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102%</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128%</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22,193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20,400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10,977</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109%</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186%</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202%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9,894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11,853</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7,926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83%</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150%</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12,556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13,044</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8,382</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96%</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156%</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10,020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8,337</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15,422</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120%</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7,287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13,018</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13,312</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56%</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98%</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15,221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17,874</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12,777</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85%</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140%</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9,820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11,387</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13,315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86%</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86%</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14,336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14,361</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17,426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100%</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82%</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15,947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14,429</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14,800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111%</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2018</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11,765</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12,565</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12,178</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94%</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103%</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2019</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13,639</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13,630</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12,208</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100%</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112%</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112%</w:t>
            </w:r>
          </w:p>
        </w:tc>
      </w:tr>
      <w:tr w:rsidR="00AD5EE4" w:rsidRPr="00814907" w:rsidTr="00BE2EEA">
        <w:trPr>
          <w:trHeight w:hRule="exact" w:val="259"/>
        </w:trPr>
        <w:tc>
          <w:tcPr>
            <w:tcW w:w="1440" w:type="dxa"/>
            <w:tcBorders>
              <w:top w:val="nil"/>
              <w:left w:val="single" w:sz="8" w:space="0" w:color="auto"/>
              <w:bottom w:val="single" w:sz="8" w:space="0" w:color="auto"/>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12,329</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12,877</w:t>
            </w:r>
          </w:p>
        </w:tc>
        <w:tc>
          <w:tcPr>
            <w:tcW w:w="10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96%</w:t>
            </w:r>
          </w:p>
        </w:tc>
        <w:tc>
          <w:tcPr>
            <w:tcW w:w="1181"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single" w:sz="8" w:space="0" w:color="auto"/>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r>
      <w:tr w:rsidR="00AD5EE4" w:rsidRPr="00814907" w:rsidTr="00BE2EEA">
        <w:trPr>
          <w:trHeight w:hRule="exact" w:val="259"/>
        </w:trPr>
        <w:tc>
          <w:tcPr>
            <w:tcW w:w="1440" w:type="dxa"/>
            <w:tcBorders>
              <w:top w:val="nil"/>
              <w:left w:val="single" w:sz="8" w:space="0" w:color="auto"/>
              <w:bottom w:val="single" w:sz="8" w:space="0" w:color="auto"/>
              <w:right w:val="single" w:sz="8" w:space="0" w:color="auto"/>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AVG</w:t>
            </w: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0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96%</w:t>
            </w:r>
          </w:p>
        </w:tc>
        <w:tc>
          <w:tcPr>
            <w:tcW w:w="1181"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106%</w:t>
            </w:r>
          </w:p>
        </w:tc>
        <w:tc>
          <w:tcPr>
            <w:tcW w:w="1181"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STL</w:t>
            </w:r>
            <w:r w:rsidRPr="00814907">
              <w:rPr>
                <w:rFonts w:ascii="Calibri" w:hAnsi="Calibri" w:cs="Calibri"/>
                <w:color w:val="000000"/>
                <w:sz w:val="18"/>
                <w:szCs w:val="18"/>
                <w:vertAlign w:val="superscript"/>
              </w:rPr>
              <w:t>1</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1999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1,303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1,436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(Stillaguamish</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1,370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2,074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91%</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72%</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Summer/Fall</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1,328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1,360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1,729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98%</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79%</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Wild)</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1,372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1,449</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2,007</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95%</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72%</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1,860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2,050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1,307</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91%</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157%</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1,795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1,912</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1,377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1,363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1,113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1,169</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1,612</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95%</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73%</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1,424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1,510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870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94%</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689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637</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1,914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108%</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33%</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1,268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1,086</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1,061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117%</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102%</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898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817</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1,358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110%</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60%</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812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783</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1,345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104%</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58%</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569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395</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1,750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144%</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23%</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1,393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1,328</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1,469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90%</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1,000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850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721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118%</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118%</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514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525</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709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98%</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346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299</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116%</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28%</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360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266</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1,070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135%</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25%</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2018</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1,421</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1,474</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966</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96%</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153%</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147%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2019</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460</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376</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503</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122%</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75%</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91%</w:t>
            </w:r>
          </w:p>
        </w:tc>
      </w:tr>
      <w:tr w:rsidR="00AD5EE4" w:rsidRPr="00814907" w:rsidTr="00BE2EEA">
        <w:trPr>
          <w:trHeight w:hRule="exact" w:val="259"/>
        </w:trPr>
        <w:tc>
          <w:tcPr>
            <w:tcW w:w="1440" w:type="dxa"/>
            <w:tcBorders>
              <w:top w:val="nil"/>
              <w:left w:val="single" w:sz="8" w:space="0" w:color="auto"/>
              <w:bottom w:val="single" w:sz="8" w:space="0" w:color="auto"/>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692</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762</w:t>
            </w:r>
          </w:p>
        </w:tc>
        <w:tc>
          <w:tcPr>
            <w:tcW w:w="10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91%</w:t>
            </w:r>
          </w:p>
        </w:tc>
        <w:tc>
          <w:tcPr>
            <w:tcW w:w="1181"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single" w:sz="8" w:space="0" w:color="auto"/>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r>
      <w:tr w:rsidR="00AD5EE4" w:rsidRPr="00814907" w:rsidTr="00BE2EEA">
        <w:trPr>
          <w:trHeight w:hRule="exact" w:val="259"/>
        </w:trPr>
        <w:tc>
          <w:tcPr>
            <w:tcW w:w="1440" w:type="dxa"/>
            <w:tcBorders>
              <w:top w:val="nil"/>
              <w:left w:val="single" w:sz="8" w:space="0" w:color="auto"/>
              <w:bottom w:val="single" w:sz="8" w:space="0" w:color="auto"/>
              <w:right w:val="single" w:sz="8" w:space="0" w:color="auto"/>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AVG</w:t>
            </w: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0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107%</w:t>
            </w:r>
          </w:p>
        </w:tc>
        <w:tc>
          <w:tcPr>
            <w:tcW w:w="1181"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81%</w:t>
            </w:r>
          </w:p>
        </w:tc>
        <w:tc>
          <w:tcPr>
            <w:tcW w:w="1181"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86%</w:t>
            </w:r>
          </w:p>
        </w:tc>
      </w:tr>
    </w:tbl>
    <w:p w:rsidR="002073CD" w:rsidRPr="0019638A" w:rsidRDefault="002073CD" w:rsidP="002073CD">
      <w:pPr>
        <w:jc w:val="center"/>
        <w:rPr>
          <w:sz w:val="20"/>
        </w:rPr>
      </w:pPr>
      <w:r w:rsidRPr="0019638A">
        <w:rPr>
          <w:sz w:val="20"/>
        </w:rPr>
        <w:t>-</w:t>
      </w:r>
      <w:proofErr w:type="gramStart"/>
      <w:r w:rsidRPr="0019638A">
        <w:rPr>
          <w:sz w:val="20"/>
        </w:rPr>
        <w:t>continued</w:t>
      </w:r>
      <w:proofErr w:type="gramEnd"/>
      <w:r w:rsidRPr="0019638A">
        <w:rPr>
          <w:sz w:val="20"/>
        </w:rPr>
        <w:t>-</w:t>
      </w:r>
      <w:r w:rsidRPr="0019638A">
        <w:br w:type="page"/>
      </w:r>
    </w:p>
    <w:p w:rsidR="002073CD" w:rsidRDefault="002073CD" w:rsidP="002073CD">
      <w:r w:rsidRPr="0019638A">
        <w:lastRenderedPageBreak/>
        <w:t xml:space="preserve">Appendix </w:t>
      </w:r>
      <w:r>
        <w:t>J1–</w:t>
      </w:r>
      <w:r w:rsidRPr="0019638A">
        <w:t xml:space="preserve">Page 7 of </w:t>
      </w:r>
      <w:r>
        <w:t>14.</w:t>
      </w:r>
    </w:p>
    <w:tbl>
      <w:tblPr>
        <w:tblW w:w="8827" w:type="dxa"/>
        <w:tblInd w:w="-10" w:type="dxa"/>
        <w:tblLook w:val="04A0" w:firstRow="1" w:lastRow="0" w:firstColumn="1" w:lastColumn="0" w:noHBand="0" w:noVBand="1"/>
      </w:tblPr>
      <w:tblGrid>
        <w:gridCol w:w="1440"/>
        <w:gridCol w:w="864"/>
        <w:gridCol w:w="960"/>
        <w:gridCol w:w="960"/>
        <w:gridCol w:w="1060"/>
        <w:gridCol w:w="1181"/>
        <w:gridCol w:w="1181"/>
        <w:gridCol w:w="1181"/>
      </w:tblGrid>
      <w:tr w:rsidR="002073CD" w:rsidRPr="00814907" w:rsidTr="00BE2EEA">
        <w:trPr>
          <w:trHeight w:hRule="exact" w:val="504"/>
        </w:trPr>
        <w:tc>
          <w:tcPr>
            <w:tcW w:w="1440" w:type="dxa"/>
            <w:tcBorders>
              <w:top w:val="single" w:sz="8" w:space="0" w:color="auto"/>
              <w:left w:val="single" w:sz="8" w:space="0" w:color="auto"/>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Stock</w:t>
            </w:r>
          </w:p>
        </w:tc>
        <w:tc>
          <w:tcPr>
            <w:tcW w:w="864" w:type="dxa"/>
            <w:tcBorders>
              <w:top w:val="single" w:sz="8" w:space="0" w:color="auto"/>
              <w:left w:val="nil"/>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Year</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Model Forecast</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Agency Forecast</w:t>
            </w:r>
          </w:p>
        </w:tc>
        <w:tc>
          <w:tcPr>
            <w:tcW w:w="10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Postseason Return</w:t>
            </w:r>
          </w:p>
        </w:tc>
        <w:tc>
          <w:tcPr>
            <w:tcW w:w="1181" w:type="dxa"/>
            <w:tcBorders>
              <w:top w:val="single" w:sz="8" w:space="0" w:color="auto"/>
              <w:left w:val="single" w:sz="8" w:space="0" w:color="auto"/>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xml:space="preserve">/ Agency </w:t>
            </w:r>
            <w:proofErr w:type="spellStart"/>
            <w:r w:rsidRPr="00814907">
              <w:rPr>
                <w:rFonts w:ascii="Calibri" w:hAnsi="Calibri" w:cs="Calibri"/>
                <w:b/>
                <w:bCs/>
                <w:color w:val="000000"/>
                <w:sz w:val="18"/>
                <w:szCs w:val="18"/>
              </w:rPr>
              <w:t>Fcst</w:t>
            </w:r>
            <w:proofErr w:type="spellEnd"/>
          </w:p>
        </w:tc>
        <w:tc>
          <w:tcPr>
            <w:tcW w:w="1181"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Agency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c>
          <w:tcPr>
            <w:tcW w:w="1181" w:type="dxa"/>
            <w:tcBorders>
              <w:top w:val="single" w:sz="8" w:space="0" w:color="auto"/>
              <w:left w:val="nil"/>
              <w:bottom w:val="single" w:sz="4" w:space="0" w:color="auto"/>
              <w:right w:val="single" w:sz="8" w:space="0" w:color="auto"/>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SNO</w:t>
            </w:r>
            <w:r w:rsidRPr="00814907">
              <w:rPr>
                <w:rFonts w:ascii="Calibri" w:hAnsi="Calibri" w:cs="Calibri"/>
                <w:color w:val="000000"/>
                <w:sz w:val="18"/>
                <w:szCs w:val="18"/>
                <w:vertAlign w:val="superscript"/>
              </w:rPr>
              <w:t>2</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widowControl/>
              <w:jc w:val="center"/>
              <w:rPr>
                <w:rFonts w:ascii="Calibri" w:hAnsi="Calibri"/>
                <w:color w:val="000000"/>
                <w:sz w:val="18"/>
                <w:szCs w:val="18"/>
              </w:rPr>
            </w:pPr>
            <w:r>
              <w:rPr>
                <w:rFonts w:ascii="Calibri" w:hAnsi="Calibri"/>
                <w:color w:val="000000"/>
                <w:sz w:val="18"/>
                <w:szCs w:val="18"/>
              </w:rPr>
              <w:t>1999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5,804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5,600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2,524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104%</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222%</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230%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(Snohomish</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5,997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6,000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3,269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100%</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Wild)</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5,876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5,760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6,742</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102%</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85%</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6,524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6,700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7,422</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90%</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6,033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5,450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5,786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111%</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12,845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15,700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10,994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82%</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143%</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10,161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4,963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205%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7,824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8,729</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7,180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90%</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122%</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11,153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12,289</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2,832</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91%</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434%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394%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6,103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6,541</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6,986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93%</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8,503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8,410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1,830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101%</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460%</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465%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8,050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9,858</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3,488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82%</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283%</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231%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8,281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7,600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1,414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109%</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537%</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586%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2,506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2,775</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3,361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90%</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83%</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3,835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3,161</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2,684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121%</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118%</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3,416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3,327</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2,375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103%</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140%</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3,809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4,159</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2,329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92%</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179%</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3,586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3,339</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3,455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107%</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3,775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3,412</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4,369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111%</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78%</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2018</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3,825</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3,460</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3,275</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111%</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106%</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2019</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3,013</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2,780</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1,024</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108%</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271%</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294%</w:t>
            </w:r>
          </w:p>
        </w:tc>
      </w:tr>
      <w:tr w:rsidR="00AD5EE4" w:rsidRPr="00814907" w:rsidTr="00BE2EEA">
        <w:trPr>
          <w:trHeight w:hRule="exact" w:val="259"/>
        </w:trPr>
        <w:tc>
          <w:tcPr>
            <w:tcW w:w="1440" w:type="dxa"/>
            <w:tcBorders>
              <w:top w:val="nil"/>
              <w:left w:val="single" w:sz="8" w:space="0" w:color="auto"/>
              <w:bottom w:val="single" w:sz="8" w:space="0" w:color="auto"/>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2,539</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2,978</w:t>
            </w:r>
          </w:p>
        </w:tc>
        <w:tc>
          <w:tcPr>
            <w:tcW w:w="10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85%</w:t>
            </w:r>
          </w:p>
        </w:tc>
        <w:tc>
          <w:tcPr>
            <w:tcW w:w="1181"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single" w:sz="8" w:space="0" w:color="auto"/>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r>
      <w:tr w:rsidR="00AD5EE4" w:rsidRPr="00814907" w:rsidTr="00BE2EEA">
        <w:trPr>
          <w:trHeight w:hRule="exact" w:val="259"/>
        </w:trPr>
        <w:tc>
          <w:tcPr>
            <w:tcW w:w="1440" w:type="dxa"/>
            <w:tcBorders>
              <w:top w:val="nil"/>
              <w:left w:val="single" w:sz="8" w:space="0" w:color="auto"/>
              <w:bottom w:val="single" w:sz="8" w:space="0" w:color="auto"/>
              <w:right w:val="single" w:sz="8" w:space="0" w:color="auto"/>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AVG</w:t>
            </w: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0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99%</w:t>
            </w:r>
          </w:p>
        </w:tc>
        <w:tc>
          <w:tcPr>
            <w:tcW w:w="1181"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191%</w:t>
            </w:r>
          </w:p>
        </w:tc>
        <w:tc>
          <w:tcPr>
            <w:tcW w:w="1181"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191%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PSF+PSY</w:t>
            </w:r>
            <w:r w:rsidRPr="00814907">
              <w:rPr>
                <w:rFonts w:ascii="Calibri" w:hAnsi="Calibri" w:cs="Calibri"/>
                <w:color w:val="000000"/>
                <w:sz w:val="18"/>
                <w:szCs w:val="18"/>
                <w:vertAlign w:val="superscript"/>
              </w:rPr>
              <w:t>2</w:t>
            </w:r>
            <w:ins w:id="25" w:author="Jon Carey" w:date="2019-06-06T14:25:00Z">
              <w:r>
                <w:rPr>
                  <w:rFonts w:ascii="Calibri" w:hAnsi="Calibri" w:cs="Calibri"/>
                  <w:color w:val="000000"/>
                  <w:sz w:val="18"/>
                  <w:szCs w:val="18"/>
                  <w:vertAlign w:val="superscript"/>
                </w:rPr>
                <w:t>,3</w:t>
              </w:r>
            </w:ins>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1999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66,260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69,285</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146,471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96%</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47%</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(Puget Sound</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67,306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69,800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100,425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96%</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70%</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Fingerling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102,899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105,955</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145,822</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73%</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Yearling)</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114,889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124,608</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147,447</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92%</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85%</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114,275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133,850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144,177</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85%</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93%</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127,902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132,300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143,731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92%</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104,084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110,542</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155,325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94%</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71%</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107,292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113,486</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191,623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95%</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59%</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127,115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135,714</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221,341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94%</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61%</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166,071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159,200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160,626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104%</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99%</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138,299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133,187</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136,695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104%</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138,238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140,074</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144,296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99%</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172,415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168,642</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155,941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102%</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108%</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153,462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153,989</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192,714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100%</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80%</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189,645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184,783</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182,276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103%</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101%</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191,307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188,039</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80,047</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102%</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235%</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239%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128,255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131,300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96,003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98%</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137%</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109,207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96,430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166,953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113%</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58%</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142,320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144,238</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286,815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99%</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50%</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2018</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214,806</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202,186</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212,245</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106%</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95%</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2019</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208,195</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187,516</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206,068</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111%</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91%</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101%</w:t>
            </w:r>
          </w:p>
        </w:tc>
      </w:tr>
      <w:tr w:rsidR="00AD5EE4" w:rsidRPr="00814907" w:rsidTr="00BE2EEA">
        <w:trPr>
          <w:trHeight w:hRule="exact" w:val="259"/>
        </w:trPr>
        <w:tc>
          <w:tcPr>
            <w:tcW w:w="1440" w:type="dxa"/>
            <w:tcBorders>
              <w:top w:val="nil"/>
              <w:left w:val="single" w:sz="8" w:space="0" w:color="auto"/>
              <w:bottom w:val="single" w:sz="8" w:space="0" w:color="auto"/>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200,537</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190,176</w:t>
            </w:r>
          </w:p>
        </w:tc>
        <w:tc>
          <w:tcPr>
            <w:tcW w:w="10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w:t>
            </w:r>
          </w:p>
        </w:tc>
        <w:tc>
          <w:tcPr>
            <w:tcW w:w="1181"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single" w:sz="8" w:space="0" w:color="auto"/>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r>
      <w:tr w:rsidR="00AD5EE4" w:rsidRPr="00814907" w:rsidTr="00BE2EEA">
        <w:trPr>
          <w:trHeight w:hRule="exact" w:val="259"/>
        </w:trPr>
        <w:tc>
          <w:tcPr>
            <w:tcW w:w="1440" w:type="dxa"/>
            <w:tcBorders>
              <w:top w:val="nil"/>
              <w:left w:val="single" w:sz="8" w:space="0" w:color="auto"/>
              <w:bottom w:val="single" w:sz="8" w:space="0" w:color="auto"/>
              <w:right w:val="single" w:sz="8" w:space="0" w:color="auto"/>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AVG</w:t>
            </w: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0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100%</w:t>
            </w:r>
          </w:p>
        </w:tc>
        <w:tc>
          <w:tcPr>
            <w:tcW w:w="1181"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90%</w:t>
            </w:r>
          </w:p>
        </w:tc>
        <w:tc>
          <w:tcPr>
            <w:tcW w:w="1181"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90%</w:t>
            </w:r>
          </w:p>
        </w:tc>
      </w:tr>
    </w:tbl>
    <w:p w:rsidR="002073CD" w:rsidRPr="00603DBC" w:rsidRDefault="002073CD" w:rsidP="002073CD">
      <w:pPr>
        <w:jc w:val="center"/>
        <w:rPr>
          <w:sz w:val="20"/>
          <w:szCs w:val="16"/>
        </w:rPr>
      </w:pPr>
      <w:r w:rsidRPr="00603DBC">
        <w:rPr>
          <w:sz w:val="20"/>
          <w:szCs w:val="16"/>
        </w:rPr>
        <w:t>-</w:t>
      </w:r>
      <w:proofErr w:type="gramStart"/>
      <w:r w:rsidRPr="00603DBC">
        <w:rPr>
          <w:sz w:val="20"/>
          <w:szCs w:val="16"/>
        </w:rPr>
        <w:t>continued</w:t>
      </w:r>
      <w:proofErr w:type="gramEnd"/>
      <w:r w:rsidRPr="00603DBC">
        <w:rPr>
          <w:sz w:val="20"/>
          <w:szCs w:val="16"/>
        </w:rPr>
        <w:t>-</w:t>
      </w:r>
      <w:r w:rsidRPr="00603DBC">
        <w:rPr>
          <w:sz w:val="28"/>
        </w:rPr>
        <w:br w:type="page"/>
      </w:r>
    </w:p>
    <w:p w:rsidR="002073CD" w:rsidRDefault="002073CD" w:rsidP="002073CD">
      <w:r w:rsidRPr="0019638A">
        <w:lastRenderedPageBreak/>
        <w:t xml:space="preserve">Appendix </w:t>
      </w:r>
      <w:r>
        <w:t>J1–</w:t>
      </w:r>
      <w:r w:rsidRPr="0019638A">
        <w:t xml:space="preserve">Page 8 of </w:t>
      </w:r>
      <w:r>
        <w:t>14</w:t>
      </w:r>
      <w:r w:rsidRPr="0019638A">
        <w:t>.</w:t>
      </w:r>
    </w:p>
    <w:tbl>
      <w:tblPr>
        <w:tblW w:w="8827" w:type="dxa"/>
        <w:tblInd w:w="-10" w:type="dxa"/>
        <w:tblLook w:val="04A0" w:firstRow="1" w:lastRow="0" w:firstColumn="1" w:lastColumn="0" w:noHBand="0" w:noVBand="1"/>
      </w:tblPr>
      <w:tblGrid>
        <w:gridCol w:w="1440"/>
        <w:gridCol w:w="864"/>
        <w:gridCol w:w="960"/>
        <w:gridCol w:w="960"/>
        <w:gridCol w:w="1060"/>
        <w:gridCol w:w="1181"/>
        <w:gridCol w:w="1181"/>
        <w:gridCol w:w="1181"/>
      </w:tblGrid>
      <w:tr w:rsidR="002073CD" w:rsidRPr="00814907" w:rsidTr="00BE2EEA">
        <w:trPr>
          <w:trHeight w:hRule="exact" w:val="504"/>
        </w:trPr>
        <w:tc>
          <w:tcPr>
            <w:tcW w:w="1440" w:type="dxa"/>
            <w:tcBorders>
              <w:top w:val="single" w:sz="8" w:space="0" w:color="auto"/>
              <w:left w:val="single" w:sz="8" w:space="0" w:color="auto"/>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Stock</w:t>
            </w:r>
          </w:p>
        </w:tc>
        <w:tc>
          <w:tcPr>
            <w:tcW w:w="864" w:type="dxa"/>
            <w:tcBorders>
              <w:top w:val="single" w:sz="8" w:space="0" w:color="auto"/>
              <w:left w:val="nil"/>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Year</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Model Forecast</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Agency Forecast</w:t>
            </w:r>
          </w:p>
        </w:tc>
        <w:tc>
          <w:tcPr>
            <w:tcW w:w="10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Postseason Return</w:t>
            </w:r>
          </w:p>
        </w:tc>
        <w:tc>
          <w:tcPr>
            <w:tcW w:w="1181" w:type="dxa"/>
            <w:tcBorders>
              <w:top w:val="single" w:sz="8" w:space="0" w:color="auto"/>
              <w:left w:val="single" w:sz="8" w:space="0" w:color="auto"/>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xml:space="preserve">/ Agency </w:t>
            </w:r>
            <w:proofErr w:type="spellStart"/>
            <w:r w:rsidRPr="00814907">
              <w:rPr>
                <w:rFonts w:ascii="Calibri" w:hAnsi="Calibri" w:cs="Calibri"/>
                <w:b/>
                <w:bCs/>
                <w:color w:val="000000"/>
                <w:sz w:val="18"/>
                <w:szCs w:val="18"/>
              </w:rPr>
              <w:t>Fcst</w:t>
            </w:r>
            <w:proofErr w:type="spellEnd"/>
          </w:p>
        </w:tc>
        <w:tc>
          <w:tcPr>
            <w:tcW w:w="1181"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Agency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c>
          <w:tcPr>
            <w:tcW w:w="1181" w:type="dxa"/>
            <w:tcBorders>
              <w:top w:val="single" w:sz="8" w:space="0" w:color="auto"/>
              <w:left w:val="nil"/>
              <w:bottom w:val="single" w:sz="4" w:space="0" w:color="auto"/>
              <w:right w:val="single" w:sz="8" w:space="0" w:color="auto"/>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PSN</w:t>
            </w:r>
            <w:r w:rsidRPr="00814907">
              <w:rPr>
                <w:rFonts w:ascii="Calibri" w:hAnsi="Calibri" w:cs="Calibri"/>
                <w:color w:val="000000"/>
                <w:sz w:val="18"/>
                <w:szCs w:val="18"/>
                <w:vertAlign w:val="superscript"/>
              </w:rPr>
              <w:t>2</w:t>
            </w:r>
            <w:ins w:id="26" w:author="Jon Carey" w:date="2019-06-06T14:30:00Z">
              <w:r>
                <w:rPr>
                  <w:rFonts w:ascii="Calibri" w:hAnsi="Calibri" w:cs="Calibri"/>
                  <w:color w:val="000000"/>
                  <w:sz w:val="18"/>
                  <w:szCs w:val="18"/>
                  <w:vertAlign w:val="superscript"/>
                </w:rPr>
                <w:t>,3</w:t>
              </w:r>
            </w:ins>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widowControl/>
              <w:jc w:val="center"/>
              <w:rPr>
                <w:rFonts w:ascii="Calibri" w:hAnsi="Calibri"/>
                <w:color w:val="000000"/>
                <w:sz w:val="18"/>
                <w:szCs w:val="18"/>
              </w:rPr>
            </w:pPr>
            <w:r>
              <w:rPr>
                <w:rFonts w:ascii="Calibri" w:hAnsi="Calibri"/>
                <w:color w:val="000000"/>
                <w:sz w:val="18"/>
                <w:szCs w:val="18"/>
              </w:rPr>
              <w:t>1999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28,536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28,400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23,215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100%</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122%</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(Puget Sound</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15,364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17,882</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154%</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56%</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Natural)</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19,938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18,900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26,107</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72%</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20,008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19,801</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25,009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101%</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79%</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25,743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26,600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9,233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288%</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279%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24,616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23,200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16,023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106%</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145%</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22,208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17,715</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10,903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125%</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162%</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204%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20,182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21,301</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13,095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95%</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163%</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18,964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17,014</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12,094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111%</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141%</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23,118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21,100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18,637</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110%</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113%</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24,698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23,073</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10,066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107%</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229%</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245%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14,734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15,128</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8,139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186%</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18,115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15,997</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8,033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113%</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199%</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226%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14,396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13,860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10,578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104%</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131%</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12,079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8,767</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8,407</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138%</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9,253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8,125</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8,201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114%</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99%</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7,797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7,478</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10,439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104%</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72%</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7,801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7,066</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9,590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110%</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8,901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8,040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13,470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111%</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60%</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2018</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10,149</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9,045</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14,471</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112%</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63%</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70%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2019</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10,479</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10,163</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3,688</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103%</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276%</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284%</w:t>
            </w:r>
          </w:p>
        </w:tc>
      </w:tr>
      <w:tr w:rsidR="00AD5EE4" w:rsidRPr="00814907" w:rsidTr="00BE2EEA">
        <w:trPr>
          <w:trHeight w:hRule="exact" w:val="259"/>
        </w:trPr>
        <w:tc>
          <w:tcPr>
            <w:tcW w:w="1440" w:type="dxa"/>
            <w:tcBorders>
              <w:top w:val="nil"/>
              <w:left w:val="single" w:sz="8" w:space="0" w:color="auto"/>
              <w:bottom w:val="single" w:sz="8" w:space="0" w:color="auto"/>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6,992</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7,132</w:t>
            </w:r>
          </w:p>
        </w:tc>
        <w:tc>
          <w:tcPr>
            <w:tcW w:w="10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98%</w:t>
            </w:r>
          </w:p>
        </w:tc>
        <w:tc>
          <w:tcPr>
            <w:tcW w:w="1181"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single" w:sz="8" w:space="0" w:color="auto"/>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r>
      <w:tr w:rsidR="00AD5EE4" w:rsidRPr="00814907" w:rsidTr="00BE2EEA">
        <w:trPr>
          <w:trHeight w:hRule="exact" w:val="259"/>
        </w:trPr>
        <w:tc>
          <w:tcPr>
            <w:tcW w:w="1440" w:type="dxa"/>
            <w:tcBorders>
              <w:top w:val="nil"/>
              <w:left w:val="single" w:sz="8" w:space="0" w:color="auto"/>
              <w:bottom w:val="single" w:sz="8" w:space="0" w:color="auto"/>
              <w:right w:val="single" w:sz="8" w:space="0" w:color="auto"/>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AVG</w:t>
            </w: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0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110%</w:t>
            </w:r>
          </w:p>
        </w:tc>
        <w:tc>
          <w:tcPr>
            <w:tcW w:w="1181"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135%</w:t>
            </w:r>
          </w:p>
        </w:tc>
        <w:tc>
          <w:tcPr>
            <w:tcW w:w="1181"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WCH</w:t>
            </w:r>
            <w:r w:rsidRPr="00814907">
              <w:rPr>
                <w:rFonts w:ascii="Calibri" w:hAnsi="Calibri" w:cs="Calibri"/>
                <w:color w:val="000000"/>
                <w:sz w:val="18"/>
                <w:szCs w:val="18"/>
                <w:vertAlign w:val="superscript"/>
              </w:rPr>
              <w:t>2</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1999</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35,221</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42,752</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13,535</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82%</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316%</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260%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(Washington</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2000</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16,244</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22,571</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72%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Coastal</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2001</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15,792</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23,166</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68%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Hatchery)</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2002</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23,678</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34,243</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69%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2003</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20,755</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18,222</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41,766</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114%</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44%</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50%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2004</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28,900</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39,651</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73%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2005</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28,626</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40,458</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71%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2006</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36,950</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51,155</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72%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2007</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41,801</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40,497</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22,669</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103%</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179%</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184%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2008</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34,841</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31,251</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26,397</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111%</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118%</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132%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2009</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41,756</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42,595</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38,162</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98%</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112%</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2010</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38,347</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41,498</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2011</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38,208</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63,942</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60%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2012</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45,128</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44,300</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40,311</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102%</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110%</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2013</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33,629</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25,304</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44,091</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133%</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57%</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76%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2014</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40,866</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42,907</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51,226</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95%</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84%</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80%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2015</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42,604</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38,120</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54,902</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112%</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69%</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78%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2016</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57,443</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52,174</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31,983</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110%</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163%</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180%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2017</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47,587</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47,079</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43,191</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101%</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109%</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2018</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49,042</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47,194</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43,359</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104%</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109%</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2019</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35,258</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25,521</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25,521</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138%</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100%</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138%</w:t>
            </w:r>
          </w:p>
        </w:tc>
      </w:tr>
      <w:tr w:rsidR="00AD5EE4" w:rsidRPr="00814907" w:rsidTr="00BE2EEA">
        <w:trPr>
          <w:trHeight w:hRule="exact" w:val="259"/>
        </w:trPr>
        <w:tc>
          <w:tcPr>
            <w:tcW w:w="1440" w:type="dxa"/>
            <w:tcBorders>
              <w:top w:val="nil"/>
              <w:left w:val="single" w:sz="8" w:space="0" w:color="auto"/>
              <w:bottom w:val="single" w:sz="8" w:space="0" w:color="auto"/>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34,402</w:t>
            </w: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32,802</w:t>
            </w:r>
          </w:p>
        </w:tc>
        <w:tc>
          <w:tcPr>
            <w:tcW w:w="10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single" w:sz="8" w:space="0" w:color="auto"/>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105%</w:t>
            </w:r>
          </w:p>
        </w:tc>
        <w:tc>
          <w:tcPr>
            <w:tcW w:w="1181"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single" w:sz="8" w:space="0" w:color="auto"/>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r>
      <w:tr w:rsidR="00AD5EE4" w:rsidRPr="00814907" w:rsidTr="00BE2EEA">
        <w:trPr>
          <w:trHeight w:hRule="exact" w:val="259"/>
        </w:trPr>
        <w:tc>
          <w:tcPr>
            <w:tcW w:w="1440" w:type="dxa"/>
            <w:tcBorders>
              <w:top w:val="nil"/>
              <w:left w:val="single" w:sz="8" w:space="0" w:color="auto"/>
              <w:bottom w:val="single" w:sz="8" w:space="0" w:color="auto"/>
              <w:right w:val="single" w:sz="8" w:space="0" w:color="auto"/>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AVG</w:t>
            </w: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0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181" w:type="dxa"/>
            <w:tcBorders>
              <w:top w:val="nil"/>
              <w:left w:val="single" w:sz="8" w:space="0" w:color="auto"/>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108%</w:t>
            </w:r>
          </w:p>
        </w:tc>
        <w:tc>
          <w:tcPr>
            <w:tcW w:w="1181"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121%</w:t>
            </w:r>
          </w:p>
        </w:tc>
        <w:tc>
          <w:tcPr>
            <w:tcW w:w="1181" w:type="dxa"/>
            <w:tcBorders>
              <w:top w:val="nil"/>
              <w:left w:val="nil"/>
              <w:bottom w:val="single" w:sz="8" w:space="0" w:color="auto"/>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105%</w:t>
            </w:r>
          </w:p>
        </w:tc>
      </w:tr>
    </w:tbl>
    <w:p w:rsidR="002073CD" w:rsidRPr="0019638A" w:rsidRDefault="002073CD" w:rsidP="002073CD">
      <w:pPr>
        <w:jc w:val="center"/>
        <w:rPr>
          <w:sz w:val="20"/>
        </w:rPr>
      </w:pPr>
      <w:r w:rsidRPr="0019638A">
        <w:rPr>
          <w:sz w:val="20"/>
        </w:rPr>
        <w:t>-</w:t>
      </w:r>
      <w:proofErr w:type="gramStart"/>
      <w:r w:rsidRPr="0019638A">
        <w:rPr>
          <w:sz w:val="20"/>
        </w:rPr>
        <w:t>continued</w:t>
      </w:r>
      <w:proofErr w:type="gramEnd"/>
      <w:r w:rsidRPr="0019638A">
        <w:rPr>
          <w:sz w:val="20"/>
        </w:rPr>
        <w:t>-</w:t>
      </w:r>
      <w:r w:rsidRPr="0019638A">
        <w:br w:type="page"/>
      </w:r>
    </w:p>
    <w:p w:rsidR="002073CD" w:rsidRDefault="002073CD" w:rsidP="002073CD">
      <w:r w:rsidRPr="0019638A">
        <w:lastRenderedPageBreak/>
        <w:t xml:space="preserve">Appendix </w:t>
      </w:r>
      <w:r>
        <w:t>J1–</w:t>
      </w:r>
      <w:r w:rsidRPr="0019638A">
        <w:t xml:space="preserve">Page 9 of </w:t>
      </w:r>
      <w:r>
        <w:t>14</w:t>
      </w:r>
      <w:r w:rsidRPr="0019638A">
        <w:t>.</w:t>
      </w:r>
    </w:p>
    <w:tbl>
      <w:tblPr>
        <w:tblW w:w="8827" w:type="dxa"/>
        <w:tblInd w:w="-10" w:type="dxa"/>
        <w:tblLook w:val="04A0" w:firstRow="1" w:lastRow="0" w:firstColumn="1" w:lastColumn="0" w:noHBand="0" w:noVBand="1"/>
      </w:tblPr>
      <w:tblGrid>
        <w:gridCol w:w="1440"/>
        <w:gridCol w:w="864"/>
        <w:gridCol w:w="960"/>
        <w:gridCol w:w="960"/>
        <w:gridCol w:w="1060"/>
        <w:gridCol w:w="1181"/>
        <w:gridCol w:w="1181"/>
        <w:gridCol w:w="1181"/>
      </w:tblGrid>
      <w:tr w:rsidR="002073CD" w:rsidRPr="00814907" w:rsidTr="00BE2EEA">
        <w:trPr>
          <w:trHeight w:hRule="exact" w:val="504"/>
        </w:trPr>
        <w:tc>
          <w:tcPr>
            <w:tcW w:w="1440" w:type="dxa"/>
            <w:tcBorders>
              <w:top w:val="single" w:sz="8" w:space="0" w:color="auto"/>
              <w:left w:val="single" w:sz="8" w:space="0" w:color="auto"/>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Stock</w:t>
            </w:r>
          </w:p>
        </w:tc>
        <w:tc>
          <w:tcPr>
            <w:tcW w:w="864" w:type="dxa"/>
            <w:tcBorders>
              <w:top w:val="single" w:sz="8" w:space="0" w:color="auto"/>
              <w:left w:val="nil"/>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Year</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Model Forecast</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Agency Forecast</w:t>
            </w:r>
          </w:p>
        </w:tc>
        <w:tc>
          <w:tcPr>
            <w:tcW w:w="10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Postseason Return</w:t>
            </w:r>
          </w:p>
        </w:tc>
        <w:tc>
          <w:tcPr>
            <w:tcW w:w="1181" w:type="dxa"/>
            <w:tcBorders>
              <w:top w:val="single" w:sz="8" w:space="0" w:color="auto"/>
              <w:left w:val="single" w:sz="8" w:space="0" w:color="auto"/>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xml:space="preserve">/ Agency </w:t>
            </w:r>
            <w:proofErr w:type="spellStart"/>
            <w:r w:rsidRPr="00814907">
              <w:rPr>
                <w:rFonts w:ascii="Calibri" w:hAnsi="Calibri" w:cs="Calibri"/>
                <w:b/>
                <w:bCs/>
                <w:color w:val="000000"/>
                <w:sz w:val="18"/>
                <w:szCs w:val="18"/>
              </w:rPr>
              <w:t>Fcst</w:t>
            </w:r>
            <w:proofErr w:type="spellEnd"/>
          </w:p>
        </w:tc>
        <w:tc>
          <w:tcPr>
            <w:tcW w:w="1181"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Agency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c>
          <w:tcPr>
            <w:tcW w:w="1181" w:type="dxa"/>
            <w:tcBorders>
              <w:top w:val="single" w:sz="8" w:space="0" w:color="auto"/>
              <w:left w:val="nil"/>
              <w:bottom w:val="single" w:sz="4" w:space="0" w:color="auto"/>
              <w:right w:val="single" w:sz="8" w:space="0" w:color="auto"/>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WCN</w:t>
            </w:r>
            <w:r w:rsidRPr="00814907">
              <w:rPr>
                <w:rFonts w:ascii="Calibri" w:hAnsi="Calibri" w:cs="Calibri"/>
                <w:color w:val="000000"/>
                <w:sz w:val="18"/>
                <w:szCs w:val="18"/>
                <w:vertAlign w:val="superscript"/>
              </w:rPr>
              <w:t>2</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widowControl/>
              <w:jc w:val="center"/>
              <w:rPr>
                <w:rFonts w:ascii="Calibri" w:hAnsi="Calibri"/>
                <w:color w:val="000000"/>
                <w:sz w:val="18"/>
                <w:szCs w:val="18"/>
              </w:rPr>
            </w:pPr>
            <w:r>
              <w:rPr>
                <w:rFonts w:ascii="Calibri" w:hAnsi="Calibri"/>
                <w:color w:val="000000"/>
                <w:sz w:val="18"/>
                <w:szCs w:val="18"/>
              </w:rPr>
              <w:t>1999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42,107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43,780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25,065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96%</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175%</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(Washington</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34,741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26,507</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Coastal</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34,563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35,306</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34,747</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98%</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102%</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Natural)</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33,902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33,489</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36,183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101%</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93%</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32,785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39,947</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28,185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57,917</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34,857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41,461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43,866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38,246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35,695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32,362</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26,270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110%</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123%</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32,187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26,923</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31,219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120%</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86%</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35,485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31,318</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27,215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113%</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115%</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39,215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40,293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32,205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49,824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45,153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41,500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40,637</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109%</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102%</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35,464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34,023</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34,086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104%</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100%</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44,952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46,275</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32,459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143%</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48,297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50,360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52,225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96%</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96%</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48,034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41,095</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27,085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117%</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152%</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39,456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36,705</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36,854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107%</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100%</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2018</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37,884</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33,973</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38,721</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112%</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88%</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2019</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37,364</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30,768</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30,768</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121%</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100%</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121%</w:t>
            </w:r>
          </w:p>
        </w:tc>
      </w:tr>
      <w:tr w:rsidR="00AD5EE4" w:rsidRPr="00814907" w:rsidTr="00BE2EEA">
        <w:trPr>
          <w:trHeight w:hRule="exact" w:val="259"/>
        </w:trPr>
        <w:tc>
          <w:tcPr>
            <w:tcW w:w="1440" w:type="dxa"/>
            <w:tcBorders>
              <w:top w:val="nil"/>
              <w:left w:val="single" w:sz="8" w:space="0" w:color="auto"/>
              <w:bottom w:val="single" w:sz="8" w:space="0" w:color="auto"/>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34,552</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30,130</w:t>
            </w:r>
          </w:p>
        </w:tc>
        <w:tc>
          <w:tcPr>
            <w:tcW w:w="10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115%</w:t>
            </w:r>
          </w:p>
        </w:tc>
        <w:tc>
          <w:tcPr>
            <w:tcW w:w="1181"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r>
      <w:tr w:rsidR="00AD5EE4" w:rsidRPr="00814907" w:rsidTr="00BE2EEA">
        <w:trPr>
          <w:trHeight w:hRule="exact" w:val="259"/>
        </w:trPr>
        <w:tc>
          <w:tcPr>
            <w:tcW w:w="1440" w:type="dxa"/>
            <w:tcBorders>
              <w:top w:val="nil"/>
              <w:left w:val="single" w:sz="8" w:space="0" w:color="auto"/>
              <w:bottom w:val="single" w:sz="8" w:space="0" w:color="auto"/>
              <w:right w:val="single" w:sz="8" w:space="0" w:color="auto"/>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AVG</w:t>
            </w: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0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108%</w:t>
            </w:r>
          </w:p>
        </w:tc>
        <w:tc>
          <w:tcPr>
            <w:tcW w:w="1181"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112%</w:t>
            </w:r>
          </w:p>
        </w:tc>
        <w:tc>
          <w:tcPr>
            <w:tcW w:w="1181"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CWS</w:t>
            </w:r>
            <w:r w:rsidRPr="00814907">
              <w:rPr>
                <w:rFonts w:ascii="Calibri" w:hAnsi="Calibri" w:cs="Calibri"/>
                <w:color w:val="000000"/>
                <w:sz w:val="18"/>
                <w:szCs w:val="18"/>
                <w:vertAlign w:val="superscript"/>
              </w:rPr>
              <w:t>2</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1999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3,363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3,950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4,799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85%</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82%</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(Cowlitz</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4,922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6,050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6,132</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81%</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99%</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Spring)</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3,684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4,849</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7,182</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76%</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68%</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5,534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6,800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11,644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81%</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58%</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9,550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11,700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25,584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82%</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46%</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20,802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27,350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28,696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76%</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95%</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18,349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24,850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16,227</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74%</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153%</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12,838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15,250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19,685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84%</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77%</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9,945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10,600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19,519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94%</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9,544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12,400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6,838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77%</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181%</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6,413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14,400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7,867</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45%</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183%</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18,927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19,409</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12,211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98%</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159%</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9,654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10,602</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7,946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91%</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133%</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9,287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8,724</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15,429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106%</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57%</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9,348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7,727</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11,244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121%</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69%</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9,569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9,400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11,452</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102%</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82%</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15,530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14,100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27,941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110%</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50%</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35,176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30,977</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26,786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114%</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116%</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24,763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21,300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18,917</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116%</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113%</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2018</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11,384</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10,400</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9,419</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109%</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110%</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121%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2019</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4,605</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4,152</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3,607</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111%</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115%</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128%</w:t>
            </w:r>
          </w:p>
        </w:tc>
      </w:tr>
      <w:tr w:rsidR="00AD5EE4" w:rsidRPr="00814907" w:rsidTr="00BE2EEA">
        <w:trPr>
          <w:trHeight w:hRule="exact" w:val="259"/>
        </w:trPr>
        <w:tc>
          <w:tcPr>
            <w:tcW w:w="1440" w:type="dxa"/>
            <w:tcBorders>
              <w:top w:val="nil"/>
              <w:left w:val="single" w:sz="8" w:space="0" w:color="auto"/>
              <w:bottom w:val="single" w:sz="8" w:space="0" w:color="auto"/>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3,744</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3,843</w:t>
            </w:r>
          </w:p>
        </w:tc>
        <w:tc>
          <w:tcPr>
            <w:tcW w:w="10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c>
          <w:tcPr>
            <w:tcW w:w="1181"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single" w:sz="8" w:space="0" w:color="auto"/>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r>
      <w:tr w:rsidR="00AD5EE4" w:rsidRPr="00814907" w:rsidTr="00BE2EEA">
        <w:trPr>
          <w:trHeight w:hRule="exact" w:val="259"/>
        </w:trPr>
        <w:tc>
          <w:tcPr>
            <w:tcW w:w="1440" w:type="dxa"/>
            <w:tcBorders>
              <w:top w:val="nil"/>
              <w:left w:val="single" w:sz="8" w:space="0" w:color="auto"/>
              <w:bottom w:val="single" w:sz="8" w:space="0" w:color="auto"/>
              <w:right w:val="single" w:sz="8" w:space="0" w:color="auto"/>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AVG</w:t>
            </w: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0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92%</w:t>
            </w:r>
          </w:p>
        </w:tc>
        <w:tc>
          <w:tcPr>
            <w:tcW w:w="1181"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100%</w:t>
            </w:r>
          </w:p>
        </w:tc>
        <w:tc>
          <w:tcPr>
            <w:tcW w:w="1181"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89%</w:t>
            </w:r>
          </w:p>
        </w:tc>
      </w:tr>
    </w:tbl>
    <w:p w:rsidR="002073CD" w:rsidRPr="0019638A" w:rsidRDefault="002073CD" w:rsidP="002073CD">
      <w:pPr>
        <w:jc w:val="center"/>
        <w:rPr>
          <w:sz w:val="20"/>
        </w:rPr>
      </w:pPr>
      <w:r w:rsidRPr="0019638A">
        <w:rPr>
          <w:sz w:val="20"/>
        </w:rPr>
        <w:t>-</w:t>
      </w:r>
      <w:proofErr w:type="gramStart"/>
      <w:r w:rsidRPr="0019638A">
        <w:rPr>
          <w:sz w:val="20"/>
        </w:rPr>
        <w:t>continued</w:t>
      </w:r>
      <w:proofErr w:type="gramEnd"/>
      <w:r w:rsidRPr="0019638A">
        <w:rPr>
          <w:sz w:val="20"/>
        </w:rPr>
        <w:t>-</w:t>
      </w:r>
      <w:r w:rsidRPr="0019638A">
        <w:br w:type="page"/>
      </w:r>
    </w:p>
    <w:p w:rsidR="002073CD" w:rsidRDefault="002073CD" w:rsidP="002073CD">
      <w:r w:rsidRPr="0019638A">
        <w:lastRenderedPageBreak/>
        <w:t xml:space="preserve">Appendix </w:t>
      </w:r>
      <w:r>
        <w:t>J1–</w:t>
      </w:r>
      <w:r w:rsidRPr="0019638A">
        <w:t xml:space="preserve">Page </w:t>
      </w:r>
      <w:r>
        <w:t>10</w:t>
      </w:r>
      <w:r w:rsidRPr="0019638A">
        <w:t xml:space="preserve"> of </w:t>
      </w:r>
      <w:r>
        <w:t>14</w:t>
      </w:r>
      <w:r w:rsidRPr="0019638A">
        <w:t>.</w:t>
      </w:r>
    </w:p>
    <w:tbl>
      <w:tblPr>
        <w:tblW w:w="8827" w:type="dxa"/>
        <w:tblInd w:w="-10" w:type="dxa"/>
        <w:tblLook w:val="04A0" w:firstRow="1" w:lastRow="0" w:firstColumn="1" w:lastColumn="0" w:noHBand="0" w:noVBand="1"/>
      </w:tblPr>
      <w:tblGrid>
        <w:gridCol w:w="1440"/>
        <w:gridCol w:w="864"/>
        <w:gridCol w:w="960"/>
        <w:gridCol w:w="960"/>
        <w:gridCol w:w="1060"/>
        <w:gridCol w:w="1181"/>
        <w:gridCol w:w="1181"/>
        <w:gridCol w:w="1181"/>
      </w:tblGrid>
      <w:tr w:rsidR="002073CD" w:rsidRPr="00814907" w:rsidTr="00BE2EEA">
        <w:trPr>
          <w:trHeight w:hRule="exact" w:val="504"/>
        </w:trPr>
        <w:tc>
          <w:tcPr>
            <w:tcW w:w="1440" w:type="dxa"/>
            <w:tcBorders>
              <w:top w:val="single" w:sz="8" w:space="0" w:color="auto"/>
              <w:left w:val="single" w:sz="8" w:space="0" w:color="auto"/>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Stock</w:t>
            </w:r>
          </w:p>
        </w:tc>
        <w:tc>
          <w:tcPr>
            <w:tcW w:w="864" w:type="dxa"/>
            <w:tcBorders>
              <w:top w:val="single" w:sz="8" w:space="0" w:color="auto"/>
              <w:left w:val="nil"/>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Year</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Model Forecast</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Agency Forecast</w:t>
            </w:r>
          </w:p>
        </w:tc>
        <w:tc>
          <w:tcPr>
            <w:tcW w:w="10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Postseason Return</w:t>
            </w:r>
          </w:p>
        </w:tc>
        <w:tc>
          <w:tcPr>
            <w:tcW w:w="1181" w:type="dxa"/>
            <w:tcBorders>
              <w:top w:val="single" w:sz="8" w:space="0" w:color="auto"/>
              <w:left w:val="single" w:sz="8" w:space="0" w:color="auto"/>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xml:space="preserve">/ Agency </w:t>
            </w:r>
            <w:proofErr w:type="spellStart"/>
            <w:r w:rsidRPr="00814907">
              <w:rPr>
                <w:rFonts w:ascii="Calibri" w:hAnsi="Calibri" w:cs="Calibri"/>
                <w:b/>
                <w:bCs/>
                <w:color w:val="000000"/>
                <w:sz w:val="18"/>
                <w:szCs w:val="18"/>
              </w:rPr>
              <w:t>Fcst</w:t>
            </w:r>
            <w:proofErr w:type="spellEnd"/>
          </w:p>
        </w:tc>
        <w:tc>
          <w:tcPr>
            <w:tcW w:w="1181"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Agency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c>
          <w:tcPr>
            <w:tcW w:w="1181" w:type="dxa"/>
            <w:tcBorders>
              <w:top w:val="single" w:sz="8" w:space="0" w:color="auto"/>
              <w:left w:val="nil"/>
              <w:bottom w:val="single" w:sz="4" w:space="0" w:color="auto"/>
              <w:right w:val="single" w:sz="8" w:space="0" w:color="auto"/>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WSH</w:t>
            </w:r>
            <w:r w:rsidRPr="00814907">
              <w:rPr>
                <w:rFonts w:ascii="Calibri" w:hAnsi="Calibri" w:cs="Calibri"/>
                <w:color w:val="000000"/>
                <w:sz w:val="18"/>
                <w:szCs w:val="18"/>
                <w:vertAlign w:val="superscript"/>
              </w:rPr>
              <w:t>2</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widowControl/>
              <w:jc w:val="center"/>
              <w:rPr>
                <w:rFonts w:ascii="Calibri" w:hAnsi="Calibri"/>
                <w:color w:val="000000"/>
                <w:sz w:val="18"/>
                <w:szCs w:val="18"/>
              </w:rPr>
            </w:pPr>
            <w:r>
              <w:rPr>
                <w:rFonts w:ascii="Calibri" w:hAnsi="Calibri"/>
                <w:color w:val="000000"/>
                <w:sz w:val="18"/>
                <w:szCs w:val="18"/>
              </w:rPr>
              <w:t>1999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46,181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49,875</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54,202</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93%</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92%</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(Willamette</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57,202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61,211</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57,455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93%</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107%</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Spring)</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59,207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59,600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80,366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99%</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73,151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77,434</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121,708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94%</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108,530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112,521</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126,583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96%</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89%</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113,708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112,701</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144,446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101%</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78%</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105,111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122,280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60,976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86%</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201%</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48,880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52,388</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59,662</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93%</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88%</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44,542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61,071</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40,468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73%</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151%</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20,185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40,851</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27,357</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49%</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149%</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44,161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41,205</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39,410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107%</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70,960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66,360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110,536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107%</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60%</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117,375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109,600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80,254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107%</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137%</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105,098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88,202</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65,115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119%</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135%</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58,436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65,982</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47,311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89%</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139%</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58,496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64,189</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51,794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91%</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54,162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55,440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87,071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98%</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73,333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70,100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49,768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141%</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38,756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40,190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53,653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96%</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75%</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2018</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48,533</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56,000</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39,660</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87%</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141%</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122%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2019</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43,866</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42,490</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29,314</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103%</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145%</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150%</w:t>
            </w:r>
          </w:p>
        </w:tc>
      </w:tr>
      <w:tr w:rsidR="00AD5EE4" w:rsidRPr="00814907" w:rsidTr="00BE2EEA">
        <w:trPr>
          <w:trHeight w:hRule="exact" w:val="259"/>
        </w:trPr>
        <w:tc>
          <w:tcPr>
            <w:tcW w:w="1440" w:type="dxa"/>
            <w:tcBorders>
              <w:top w:val="nil"/>
              <w:left w:val="single" w:sz="8" w:space="0" w:color="auto"/>
              <w:bottom w:val="single" w:sz="8" w:space="0" w:color="auto"/>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41,287</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43,430</w:t>
            </w:r>
          </w:p>
        </w:tc>
        <w:tc>
          <w:tcPr>
            <w:tcW w:w="10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95%</w:t>
            </w:r>
          </w:p>
        </w:tc>
        <w:tc>
          <w:tcPr>
            <w:tcW w:w="1181"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single" w:sz="8" w:space="0" w:color="auto"/>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r>
      <w:tr w:rsidR="00AD5EE4" w:rsidRPr="00814907" w:rsidTr="00BE2EEA">
        <w:trPr>
          <w:trHeight w:hRule="exact" w:val="259"/>
        </w:trPr>
        <w:tc>
          <w:tcPr>
            <w:tcW w:w="1440" w:type="dxa"/>
            <w:tcBorders>
              <w:top w:val="nil"/>
              <w:left w:val="single" w:sz="8" w:space="0" w:color="auto"/>
              <w:bottom w:val="single" w:sz="8" w:space="0" w:color="auto"/>
              <w:right w:val="single" w:sz="8" w:space="0" w:color="auto"/>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AVG</w:t>
            </w: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0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95%</w:t>
            </w:r>
          </w:p>
        </w:tc>
        <w:tc>
          <w:tcPr>
            <w:tcW w:w="1181"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112%</w:t>
            </w:r>
          </w:p>
        </w:tc>
        <w:tc>
          <w:tcPr>
            <w:tcW w:w="1181"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SUM</w:t>
            </w:r>
            <w:r w:rsidRPr="00814907">
              <w:rPr>
                <w:rFonts w:ascii="Calibri" w:hAnsi="Calibri" w:cs="Calibri"/>
                <w:color w:val="000000"/>
                <w:sz w:val="18"/>
                <w:szCs w:val="18"/>
                <w:vertAlign w:val="superscript"/>
              </w:rPr>
              <w:t>2</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1999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21,653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20,900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21,867</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104%</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96%</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(Columbia</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27,214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28,038</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22,595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River Summer)</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27,029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24,500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52,960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110%</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46%</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70,290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77,700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89,524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90%</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87%</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97,280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87,600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83,058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111%</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83,246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78,569</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65,623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106%</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120%</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66,190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62,400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60,272</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106%</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75,848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78,512</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77,573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101%</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56,948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45,555</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37,035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125%</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123%</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50,171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52,000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55,532</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96%</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68,114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70,700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53,881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96%</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131%</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81,403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88,800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72,364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92%</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123%</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89,000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91,900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80,574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91,202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91,200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58,300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100%</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156%</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72,042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73,500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67,603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98%</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109%</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69,644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67,500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78,304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103%</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86%</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76,664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73,000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126,882</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58%</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105,748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93,300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91,048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113%</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102%</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75,738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63,100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68,200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120%</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93%</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2018</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70,635</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67,300</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42,120</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105%</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160%</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168%</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2019</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39,774</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35,900</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34,619</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111%</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104%</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115%</w:t>
            </w:r>
          </w:p>
        </w:tc>
      </w:tr>
      <w:tr w:rsidR="00AD5EE4" w:rsidRPr="00814907" w:rsidTr="00BE2EEA">
        <w:trPr>
          <w:trHeight w:hRule="exact" w:val="259"/>
        </w:trPr>
        <w:tc>
          <w:tcPr>
            <w:tcW w:w="1440" w:type="dxa"/>
            <w:tcBorders>
              <w:top w:val="nil"/>
              <w:left w:val="single" w:sz="8" w:space="0" w:color="auto"/>
              <w:bottom w:val="single" w:sz="8" w:space="0" w:color="auto"/>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38,584</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38,300</w:t>
            </w:r>
          </w:p>
        </w:tc>
        <w:tc>
          <w:tcPr>
            <w:tcW w:w="10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101%</w:t>
            </w:r>
          </w:p>
        </w:tc>
        <w:tc>
          <w:tcPr>
            <w:tcW w:w="1181"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single" w:sz="8" w:space="0" w:color="auto"/>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r>
      <w:tr w:rsidR="00AD5EE4" w:rsidRPr="00814907" w:rsidTr="00BE2EEA">
        <w:trPr>
          <w:trHeight w:hRule="exact" w:val="259"/>
        </w:trPr>
        <w:tc>
          <w:tcPr>
            <w:tcW w:w="1440" w:type="dxa"/>
            <w:tcBorders>
              <w:top w:val="nil"/>
              <w:left w:val="single" w:sz="8" w:space="0" w:color="auto"/>
              <w:bottom w:val="single" w:sz="8" w:space="0" w:color="auto"/>
              <w:right w:val="single" w:sz="8" w:space="0" w:color="auto"/>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AVG</w:t>
            </w: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0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104%</w:t>
            </w:r>
          </w:p>
        </w:tc>
        <w:tc>
          <w:tcPr>
            <w:tcW w:w="1181"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106%</w:t>
            </w:r>
          </w:p>
        </w:tc>
        <w:tc>
          <w:tcPr>
            <w:tcW w:w="1181"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110%</w:t>
            </w:r>
          </w:p>
        </w:tc>
      </w:tr>
    </w:tbl>
    <w:p w:rsidR="002073CD" w:rsidRPr="0019638A" w:rsidRDefault="002073CD" w:rsidP="002073CD">
      <w:pPr>
        <w:jc w:val="center"/>
        <w:rPr>
          <w:sz w:val="20"/>
        </w:rPr>
      </w:pPr>
      <w:r w:rsidRPr="0019638A">
        <w:rPr>
          <w:sz w:val="20"/>
        </w:rPr>
        <w:t>-</w:t>
      </w:r>
      <w:proofErr w:type="gramStart"/>
      <w:r w:rsidRPr="0019638A">
        <w:rPr>
          <w:sz w:val="20"/>
        </w:rPr>
        <w:t>continued</w:t>
      </w:r>
      <w:proofErr w:type="gramEnd"/>
      <w:r w:rsidRPr="0019638A">
        <w:rPr>
          <w:sz w:val="20"/>
        </w:rPr>
        <w:t>-</w:t>
      </w:r>
      <w:r w:rsidRPr="0019638A">
        <w:br w:type="page"/>
      </w:r>
    </w:p>
    <w:p w:rsidR="002073CD" w:rsidRDefault="002073CD" w:rsidP="002073CD">
      <w:r w:rsidRPr="0019638A">
        <w:lastRenderedPageBreak/>
        <w:t xml:space="preserve">Appendix </w:t>
      </w:r>
      <w:r>
        <w:t>J1–</w:t>
      </w:r>
      <w:r w:rsidRPr="0019638A">
        <w:t xml:space="preserve">Page </w:t>
      </w:r>
      <w:r>
        <w:t>11</w:t>
      </w:r>
      <w:r w:rsidRPr="0019638A">
        <w:t xml:space="preserve"> of </w:t>
      </w:r>
      <w:r>
        <w:t>14</w:t>
      </w:r>
      <w:r w:rsidRPr="0019638A">
        <w:t>.</w:t>
      </w:r>
    </w:p>
    <w:tbl>
      <w:tblPr>
        <w:tblW w:w="8827" w:type="dxa"/>
        <w:tblInd w:w="-10" w:type="dxa"/>
        <w:tblLook w:val="04A0" w:firstRow="1" w:lastRow="0" w:firstColumn="1" w:lastColumn="0" w:noHBand="0" w:noVBand="1"/>
      </w:tblPr>
      <w:tblGrid>
        <w:gridCol w:w="1440"/>
        <w:gridCol w:w="864"/>
        <w:gridCol w:w="960"/>
        <w:gridCol w:w="960"/>
        <w:gridCol w:w="1060"/>
        <w:gridCol w:w="1181"/>
        <w:gridCol w:w="1181"/>
        <w:gridCol w:w="1181"/>
      </w:tblGrid>
      <w:tr w:rsidR="002073CD" w:rsidRPr="00814907" w:rsidTr="00BE2EEA">
        <w:trPr>
          <w:trHeight w:hRule="exact" w:val="504"/>
        </w:trPr>
        <w:tc>
          <w:tcPr>
            <w:tcW w:w="1440" w:type="dxa"/>
            <w:tcBorders>
              <w:top w:val="single" w:sz="8" w:space="0" w:color="auto"/>
              <w:left w:val="single" w:sz="8" w:space="0" w:color="auto"/>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Stock</w:t>
            </w:r>
          </w:p>
        </w:tc>
        <w:tc>
          <w:tcPr>
            <w:tcW w:w="864" w:type="dxa"/>
            <w:tcBorders>
              <w:top w:val="single" w:sz="8" w:space="0" w:color="auto"/>
              <w:left w:val="nil"/>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Year</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Model Forecast</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Agency Forecast</w:t>
            </w:r>
          </w:p>
        </w:tc>
        <w:tc>
          <w:tcPr>
            <w:tcW w:w="10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Postseason Return</w:t>
            </w:r>
          </w:p>
        </w:tc>
        <w:tc>
          <w:tcPr>
            <w:tcW w:w="1181" w:type="dxa"/>
            <w:tcBorders>
              <w:top w:val="single" w:sz="8" w:space="0" w:color="auto"/>
              <w:left w:val="single" w:sz="8" w:space="0" w:color="auto"/>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xml:space="preserve">/ Agency </w:t>
            </w:r>
            <w:proofErr w:type="spellStart"/>
            <w:r w:rsidRPr="00814907">
              <w:rPr>
                <w:rFonts w:ascii="Calibri" w:hAnsi="Calibri" w:cs="Calibri"/>
                <w:b/>
                <w:bCs/>
                <w:color w:val="000000"/>
                <w:sz w:val="18"/>
                <w:szCs w:val="18"/>
              </w:rPr>
              <w:t>Fcst</w:t>
            </w:r>
            <w:proofErr w:type="spellEnd"/>
          </w:p>
        </w:tc>
        <w:tc>
          <w:tcPr>
            <w:tcW w:w="1181"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Agency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c>
          <w:tcPr>
            <w:tcW w:w="1181" w:type="dxa"/>
            <w:tcBorders>
              <w:top w:val="single" w:sz="8" w:space="0" w:color="auto"/>
              <w:left w:val="nil"/>
              <w:bottom w:val="single" w:sz="4" w:space="0" w:color="auto"/>
              <w:right w:val="single" w:sz="8" w:space="0" w:color="auto"/>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BON+CWF</w:t>
            </w:r>
            <w:r w:rsidRPr="00814907">
              <w:rPr>
                <w:rFonts w:ascii="Calibri" w:hAnsi="Calibri" w:cs="Calibri"/>
                <w:color w:val="000000"/>
                <w:sz w:val="18"/>
                <w:szCs w:val="18"/>
                <w:vertAlign w:val="superscript"/>
              </w:rPr>
              <w:t>2</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widowControl/>
              <w:jc w:val="center"/>
              <w:rPr>
                <w:rFonts w:ascii="Calibri" w:hAnsi="Calibri"/>
                <w:color w:val="000000"/>
                <w:sz w:val="18"/>
                <w:szCs w:val="18"/>
              </w:rPr>
            </w:pPr>
            <w:r>
              <w:rPr>
                <w:rFonts w:ascii="Calibri" w:hAnsi="Calibri"/>
                <w:color w:val="000000"/>
                <w:sz w:val="18"/>
                <w:szCs w:val="18"/>
              </w:rPr>
              <w:t>1999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26,112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34,800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39,829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75%</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87%</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(Bonneville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17,095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23,700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26,945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72%</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88%</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xml:space="preserve">Cowlitz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28,732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32,200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94,149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89%</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Hatcheries)</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100,401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137,600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156,378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73%</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88%</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100,196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115,900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155,413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86%</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75%</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64,696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77,100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107,614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84%</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72%</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65,971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74,100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68,288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89%</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109%</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49,173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55,800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59,361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88%</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49,219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54,900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32,789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90%</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167%</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58,557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59,000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58,970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99%</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100%</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91,519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88,800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76,839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103%</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116%</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95,581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90,600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102,774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88%</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139,873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133,430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108,793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123%</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132,629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126,999</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84,618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104%</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150%</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86,456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94,600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101,649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91%</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93%</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98,459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110,000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101,748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90%</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108%</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84,204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94,900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128,534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89%</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131,890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133,700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82,228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99%</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163%</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85,726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92,400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64,629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93%</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143%</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2018</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58,162</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62,450</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52,961</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93%</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118%</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2019</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53,077</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54,460</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48,914</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111%</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109%</w:t>
            </w:r>
          </w:p>
        </w:tc>
      </w:tr>
      <w:tr w:rsidR="00AD5EE4" w:rsidRPr="00814907" w:rsidTr="00BE2EEA">
        <w:trPr>
          <w:trHeight w:hRule="exact" w:val="259"/>
        </w:trPr>
        <w:tc>
          <w:tcPr>
            <w:tcW w:w="1440" w:type="dxa"/>
            <w:tcBorders>
              <w:top w:val="nil"/>
              <w:left w:val="single" w:sz="8" w:space="0" w:color="auto"/>
              <w:bottom w:val="single" w:sz="8" w:space="0" w:color="auto"/>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48,879</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51,000</w:t>
            </w:r>
          </w:p>
        </w:tc>
        <w:tc>
          <w:tcPr>
            <w:tcW w:w="10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96%</w:t>
            </w:r>
          </w:p>
        </w:tc>
        <w:tc>
          <w:tcPr>
            <w:tcW w:w="1181"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single" w:sz="8" w:space="0" w:color="auto"/>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r>
      <w:tr w:rsidR="00AD5EE4" w:rsidRPr="00814907" w:rsidTr="00BE2EEA">
        <w:trPr>
          <w:trHeight w:hRule="exact" w:val="259"/>
        </w:trPr>
        <w:tc>
          <w:tcPr>
            <w:tcW w:w="1440" w:type="dxa"/>
            <w:tcBorders>
              <w:top w:val="nil"/>
              <w:left w:val="single" w:sz="8" w:space="0" w:color="auto"/>
              <w:bottom w:val="single" w:sz="8" w:space="0" w:color="auto"/>
              <w:right w:val="single" w:sz="8" w:space="0" w:color="auto"/>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AVG</w:t>
            </w: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0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91%</w:t>
            </w:r>
          </w:p>
        </w:tc>
        <w:tc>
          <w:tcPr>
            <w:tcW w:w="1181"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w:t>
            </w:r>
          </w:p>
        </w:tc>
        <w:tc>
          <w:tcPr>
            <w:tcW w:w="1181"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SPR</w:t>
            </w:r>
            <w:r w:rsidRPr="00814907">
              <w:rPr>
                <w:rFonts w:ascii="Calibri" w:hAnsi="Calibri" w:cs="Calibri"/>
                <w:color w:val="000000"/>
                <w:sz w:val="18"/>
                <w:szCs w:val="18"/>
                <w:vertAlign w:val="superscript"/>
              </w:rPr>
              <w:t>2</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1999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63,203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65,800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50,189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96%</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131%</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(Spring Creek</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17,335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21,900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20,528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79%</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107%</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84%</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Hatchery)</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56,089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56,600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124,951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99%</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45%</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153,070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144,400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158,300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106%</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91%</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89,116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96,900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180,592</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92%</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124,820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138,000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175,245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90%</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79%</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71%</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92,021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114,100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103,467</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81%</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110%</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43,421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50,000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27,918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87%</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179%</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19,421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21,800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14,549</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89%</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150%</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2008</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87,109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87,200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93,848</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100%</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93%</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2009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46,652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59,300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48,966</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79%</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121%</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95%</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167,251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169,000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128,554</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99%</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131%</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130%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2011</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105,900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116,400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70,531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91%</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165%</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150%</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2012</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72,135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63,800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56,947</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113%</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112%</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2013</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36,276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38,000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86,703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95%</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44%</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42%</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108,724</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115,100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126,991</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94%</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91%</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86%</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2015</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145,389</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160,500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166,450</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91%</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96%</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87%</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84,230</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89,600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41,423</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94%</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216%</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203%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2017</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158,396</w:t>
            </w:r>
          </w:p>
        </w:tc>
        <w:tc>
          <w:tcPr>
            <w:tcW w:w="9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158,400</w:t>
            </w:r>
          </w:p>
        </w:tc>
        <w:tc>
          <w:tcPr>
            <w:tcW w:w="1060"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48,125</w:t>
            </w:r>
          </w:p>
        </w:tc>
        <w:tc>
          <w:tcPr>
            <w:tcW w:w="1181" w:type="dxa"/>
            <w:tcBorders>
              <w:top w:val="nil"/>
              <w:left w:val="single" w:sz="8" w:space="0" w:color="auto"/>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100%</w:t>
            </w:r>
          </w:p>
        </w:tc>
        <w:tc>
          <w:tcPr>
            <w:tcW w:w="1181" w:type="dxa"/>
            <w:tcBorders>
              <w:top w:val="nil"/>
              <w:left w:val="nil"/>
              <w:bottom w:val="nil"/>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329%</w:t>
            </w:r>
          </w:p>
        </w:tc>
        <w:tc>
          <w:tcPr>
            <w:tcW w:w="1181" w:type="dxa"/>
            <w:tcBorders>
              <w:top w:val="nil"/>
              <w:left w:val="nil"/>
              <w:bottom w:val="nil"/>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329%</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2018</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49,921</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50,100</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28,862</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100%</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174%</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173%</w:t>
            </w:r>
          </w:p>
        </w:tc>
      </w:tr>
      <w:tr w:rsidR="00AD5EE4"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AD5EE4" w:rsidRPr="00814907" w:rsidRDefault="00AD5EE4" w:rsidP="00AD5EE4">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D5EE4" w:rsidRDefault="00AD5EE4" w:rsidP="00AD5EE4">
            <w:pPr>
              <w:jc w:val="center"/>
              <w:rPr>
                <w:rFonts w:ascii="Calibri" w:hAnsi="Calibri"/>
                <w:color w:val="000000"/>
                <w:sz w:val="18"/>
                <w:szCs w:val="18"/>
              </w:rPr>
            </w:pPr>
            <w:r>
              <w:rPr>
                <w:rFonts w:ascii="Calibri" w:hAnsi="Calibri"/>
                <w:color w:val="000000"/>
                <w:sz w:val="18"/>
                <w:szCs w:val="18"/>
              </w:rPr>
              <w:t>2019</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46,728</w:t>
            </w:r>
          </w:p>
        </w:tc>
        <w:tc>
          <w:tcPr>
            <w:tcW w:w="9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46,000</w:t>
            </w:r>
          </w:p>
        </w:tc>
        <w:tc>
          <w:tcPr>
            <w:tcW w:w="1060"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28,953</w:t>
            </w:r>
          </w:p>
        </w:tc>
        <w:tc>
          <w:tcPr>
            <w:tcW w:w="1181" w:type="dxa"/>
            <w:tcBorders>
              <w:top w:val="nil"/>
              <w:left w:val="single" w:sz="8" w:space="0" w:color="auto"/>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102%</w:t>
            </w:r>
          </w:p>
        </w:tc>
        <w:tc>
          <w:tcPr>
            <w:tcW w:w="1181" w:type="dxa"/>
            <w:tcBorders>
              <w:top w:val="nil"/>
              <w:left w:val="nil"/>
              <w:bottom w:val="nil"/>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159%</w:t>
            </w:r>
          </w:p>
        </w:tc>
        <w:tc>
          <w:tcPr>
            <w:tcW w:w="1181" w:type="dxa"/>
            <w:tcBorders>
              <w:top w:val="nil"/>
              <w:left w:val="nil"/>
              <w:bottom w:val="nil"/>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161%</w:t>
            </w:r>
          </w:p>
        </w:tc>
      </w:tr>
      <w:tr w:rsidR="00AD5EE4" w:rsidRPr="00814907" w:rsidTr="00BE2EEA">
        <w:trPr>
          <w:trHeight w:hRule="exact" w:val="259"/>
        </w:trPr>
        <w:tc>
          <w:tcPr>
            <w:tcW w:w="1440" w:type="dxa"/>
            <w:tcBorders>
              <w:top w:val="nil"/>
              <w:left w:val="single" w:sz="8" w:space="0" w:color="auto"/>
              <w:bottom w:val="single" w:sz="8" w:space="0" w:color="auto"/>
              <w:right w:val="nil"/>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47,965</w:t>
            </w:r>
          </w:p>
        </w:tc>
        <w:tc>
          <w:tcPr>
            <w:tcW w:w="9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47,500</w:t>
            </w:r>
          </w:p>
        </w:tc>
        <w:tc>
          <w:tcPr>
            <w:tcW w:w="1060"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101%</w:t>
            </w:r>
          </w:p>
        </w:tc>
        <w:tc>
          <w:tcPr>
            <w:tcW w:w="1181"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single" w:sz="8" w:space="0" w:color="auto"/>
              <w:right w:val="single" w:sz="8" w:space="0" w:color="auto"/>
            </w:tcBorders>
            <w:shd w:val="clear" w:color="auto" w:fill="auto"/>
            <w:noWrap/>
            <w:vAlign w:val="center"/>
          </w:tcPr>
          <w:p w:rsidR="00AD5EE4" w:rsidRDefault="00AD5EE4" w:rsidP="00AD5EE4">
            <w:pPr>
              <w:jc w:val="right"/>
              <w:rPr>
                <w:rFonts w:ascii="Calibri" w:hAnsi="Calibri"/>
                <w:color w:val="000000"/>
                <w:sz w:val="18"/>
                <w:szCs w:val="18"/>
              </w:rPr>
            </w:pPr>
            <w:r>
              <w:rPr>
                <w:rFonts w:ascii="Calibri" w:hAnsi="Calibri"/>
                <w:color w:val="000000"/>
                <w:sz w:val="18"/>
                <w:szCs w:val="18"/>
              </w:rPr>
              <w:t>NA</w:t>
            </w:r>
          </w:p>
        </w:tc>
      </w:tr>
      <w:tr w:rsidR="00AD5EE4" w:rsidRPr="00814907" w:rsidTr="00BE2EEA">
        <w:trPr>
          <w:trHeight w:hRule="exact" w:val="259"/>
        </w:trPr>
        <w:tc>
          <w:tcPr>
            <w:tcW w:w="1440" w:type="dxa"/>
            <w:tcBorders>
              <w:top w:val="nil"/>
              <w:left w:val="single" w:sz="8" w:space="0" w:color="auto"/>
              <w:bottom w:val="single" w:sz="8" w:space="0" w:color="auto"/>
              <w:right w:val="single" w:sz="8" w:space="0" w:color="auto"/>
            </w:tcBorders>
            <w:shd w:val="clear" w:color="auto" w:fill="auto"/>
            <w:noWrap/>
            <w:vAlign w:val="center"/>
            <w:hideMark/>
          </w:tcPr>
          <w:p w:rsidR="00AD5EE4" w:rsidRPr="00814907" w:rsidRDefault="00AD5EE4" w:rsidP="00AD5EE4">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center"/>
              <w:rPr>
                <w:rFonts w:ascii="Calibri" w:hAnsi="Calibri"/>
                <w:color w:val="000000"/>
                <w:sz w:val="18"/>
                <w:szCs w:val="18"/>
              </w:rPr>
            </w:pPr>
            <w:r>
              <w:rPr>
                <w:rFonts w:ascii="Calibri" w:hAnsi="Calibri"/>
                <w:color w:val="000000"/>
                <w:sz w:val="18"/>
                <w:szCs w:val="18"/>
              </w:rPr>
              <w:t>AVG</w:t>
            </w: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9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060" w:type="dxa"/>
            <w:tcBorders>
              <w:top w:val="nil"/>
              <w:left w:val="nil"/>
              <w:bottom w:val="single" w:sz="8" w:space="0" w:color="auto"/>
              <w:right w:val="nil"/>
            </w:tcBorders>
            <w:shd w:val="clear" w:color="auto" w:fill="auto"/>
            <w:noWrap/>
            <w:vAlign w:val="center"/>
          </w:tcPr>
          <w:p w:rsidR="00AD5EE4" w:rsidRDefault="00AD5EE4" w:rsidP="00AD5EE4">
            <w:pPr>
              <w:jc w:val="right"/>
              <w:rPr>
                <w:rFonts w:ascii="Calibri" w:hAnsi="Calibri"/>
                <w:color w:val="000000"/>
                <w:sz w:val="18"/>
                <w:szCs w:val="18"/>
              </w:rPr>
            </w:pPr>
          </w:p>
        </w:tc>
        <w:tc>
          <w:tcPr>
            <w:tcW w:w="1181" w:type="dxa"/>
            <w:tcBorders>
              <w:top w:val="nil"/>
              <w:left w:val="single" w:sz="8" w:space="0" w:color="auto"/>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94%</w:t>
            </w:r>
          </w:p>
        </w:tc>
        <w:tc>
          <w:tcPr>
            <w:tcW w:w="1181" w:type="dxa"/>
            <w:tcBorders>
              <w:top w:val="nil"/>
              <w:left w:val="nil"/>
              <w:bottom w:val="single" w:sz="8" w:space="0" w:color="auto"/>
              <w:right w:val="nil"/>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127%</w:t>
            </w:r>
          </w:p>
        </w:tc>
        <w:tc>
          <w:tcPr>
            <w:tcW w:w="1181" w:type="dxa"/>
            <w:tcBorders>
              <w:top w:val="nil"/>
              <w:left w:val="nil"/>
              <w:bottom w:val="single" w:sz="8" w:space="0" w:color="auto"/>
              <w:right w:val="single" w:sz="8" w:space="0" w:color="auto"/>
            </w:tcBorders>
            <w:shd w:val="clear" w:color="auto" w:fill="auto"/>
            <w:noWrap/>
            <w:vAlign w:val="center"/>
            <w:hideMark/>
          </w:tcPr>
          <w:p w:rsidR="00AD5EE4" w:rsidRDefault="00AD5EE4" w:rsidP="00AD5EE4">
            <w:pPr>
              <w:jc w:val="right"/>
              <w:rPr>
                <w:rFonts w:ascii="Calibri" w:hAnsi="Calibri"/>
                <w:color w:val="000000"/>
                <w:sz w:val="18"/>
                <w:szCs w:val="18"/>
              </w:rPr>
            </w:pPr>
            <w:r>
              <w:rPr>
                <w:rFonts w:ascii="Calibri" w:hAnsi="Calibri"/>
                <w:color w:val="000000"/>
                <w:sz w:val="18"/>
                <w:szCs w:val="18"/>
              </w:rPr>
              <w:t>120%</w:t>
            </w:r>
          </w:p>
        </w:tc>
      </w:tr>
    </w:tbl>
    <w:p w:rsidR="002073CD" w:rsidRPr="0019638A" w:rsidRDefault="002073CD" w:rsidP="002073CD">
      <w:pPr>
        <w:jc w:val="center"/>
        <w:rPr>
          <w:sz w:val="20"/>
        </w:rPr>
      </w:pPr>
      <w:r w:rsidRPr="0019638A">
        <w:rPr>
          <w:sz w:val="20"/>
        </w:rPr>
        <w:t>-</w:t>
      </w:r>
      <w:proofErr w:type="gramStart"/>
      <w:r w:rsidRPr="0019638A">
        <w:rPr>
          <w:sz w:val="20"/>
        </w:rPr>
        <w:t>continued</w:t>
      </w:r>
      <w:proofErr w:type="gramEnd"/>
      <w:r w:rsidRPr="0019638A">
        <w:rPr>
          <w:sz w:val="20"/>
        </w:rPr>
        <w:t>-</w:t>
      </w:r>
      <w:r w:rsidRPr="0019638A">
        <w:br w:type="page"/>
      </w:r>
    </w:p>
    <w:p w:rsidR="002073CD" w:rsidRDefault="002073CD" w:rsidP="002073CD">
      <w:r w:rsidRPr="0019638A">
        <w:lastRenderedPageBreak/>
        <w:t xml:space="preserve">Appendix </w:t>
      </w:r>
      <w:r>
        <w:t>J1–</w:t>
      </w:r>
      <w:r w:rsidRPr="0019638A">
        <w:t xml:space="preserve">Page </w:t>
      </w:r>
      <w:r>
        <w:t>12</w:t>
      </w:r>
      <w:r w:rsidRPr="0019638A">
        <w:t xml:space="preserve"> of </w:t>
      </w:r>
      <w:r>
        <w:t>14</w:t>
      </w:r>
      <w:r w:rsidRPr="0019638A">
        <w:t>.</w:t>
      </w:r>
    </w:p>
    <w:tbl>
      <w:tblPr>
        <w:tblW w:w="8827" w:type="dxa"/>
        <w:tblInd w:w="-10" w:type="dxa"/>
        <w:tblLook w:val="04A0" w:firstRow="1" w:lastRow="0" w:firstColumn="1" w:lastColumn="0" w:noHBand="0" w:noVBand="1"/>
      </w:tblPr>
      <w:tblGrid>
        <w:gridCol w:w="1440"/>
        <w:gridCol w:w="864"/>
        <w:gridCol w:w="960"/>
        <w:gridCol w:w="960"/>
        <w:gridCol w:w="1060"/>
        <w:gridCol w:w="1181"/>
        <w:gridCol w:w="1181"/>
        <w:gridCol w:w="1181"/>
      </w:tblGrid>
      <w:tr w:rsidR="002073CD" w:rsidRPr="00814907" w:rsidTr="00BE2EEA">
        <w:trPr>
          <w:trHeight w:hRule="exact" w:val="504"/>
        </w:trPr>
        <w:tc>
          <w:tcPr>
            <w:tcW w:w="1440" w:type="dxa"/>
            <w:tcBorders>
              <w:top w:val="single" w:sz="8" w:space="0" w:color="auto"/>
              <w:left w:val="single" w:sz="8" w:space="0" w:color="auto"/>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Stock</w:t>
            </w:r>
          </w:p>
        </w:tc>
        <w:tc>
          <w:tcPr>
            <w:tcW w:w="864" w:type="dxa"/>
            <w:tcBorders>
              <w:top w:val="single" w:sz="8" w:space="0" w:color="auto"/>
              <w:left w:val="nil"/>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Year</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Model Forecast</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Agency Forecast</w:t>
            </w:r>
          </w:p>
        </w:tc>
        <w:tc>
          <w:tcPr>
            <w:tcW w:w="10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Postseason Return</w:t>
            </w:r>
          </w:p>
        </w:tc>
        <w:tc>
          <w:tcPr>
            <w:tcW w:w="1181" w:type="dxa"/>
            <w:tcBorders>
              <w:top w:val="single" w:sz="8" w:space="0" w:color="auto"/>
              <w:left w:val="single" w:sz="8" w:space="0" w:color="auto"/>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xml:space="preserve">/ Agency </w:t>
            </w:r>
            <w:proofErr w:type="spellStart"/>
            <w:r w:rsidRPr="00814907">
              <w:rPr>
                <w:rFonts w:ascii="Calibri" w:hAnsi="Calibri" w:cs="Calibri"/>
                <w:b/>
                <w:bCs/>
                <w:color w:val="000000"/>
                <w:sz w:val="18"/>
                <w:szCs w:val="18"/>
              </w:rPr>
              <w:t>Fcst</w:t>
            </w:r>
            <w:proofErr w:type="spellEnd"/>
          </w:p>
        </w:tc>
        <w:tc>
          <w:tcPr>
            <w:tcW w:w="1181"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Agency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c>
          <w:tcPr>
            <w:tcW w:w="1181" w:type="dxa"/>
            <w:tcBorders>
              <w:top w:val="single" w:sz="8" w:space="0" w:color="auto"/>
              <w:left w:val="nil"/>
              <w:bottom w:val="single" w:sz="4" w:space="0" w:color="auto"/>
              <w:right w:val="single" w:sz="8" w:space="0" w:color="auto"/>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URB</w:t>
            </w:r>
            <w:r w:rsidRPr="00814907">
              <w:rPr>
                <w:rFonts w:ascii="Calibri" w:hAnsi="Calibri" w:cs="Calibri"/>
                <w:color w:val="000000"/>
                <w:sz w:val="18"/>
                <w:szCs w:val="18"/>
                <w:vertAlign w:val="superscript"/>
              </w:rPr>
              <w:t>2</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widowControl/>
              <w:jc w:val="center"/>
              <w:rPr>
                <w:rFonts w:ascii="Calibri" w:hAnsi="Calibri"/>
                <w:color w:val="000000"/>
                <w:sz w:val="18"/>
                <w:szCs w:val="18"/>
              </w:rPr>
            </w:pPr>
            <w:r>
              <w:rPr>
                <w:rFonts w:ascii="Calibri" w:hAnsi="Calibri"/>
                <w:color w:val="000000"/>
                <w:sz w:val="18"/>
                <w:szCs w:val="18"/>
              </w:rPr>
              <w:t>1999</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173,712</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147,500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165,889</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118%</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89%</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105%</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(Columbia</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2000</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212,317</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171,100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156,595</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124%</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109%</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136%</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xml:space="preserve">Upriver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2001</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150,973</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127,200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232,367</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119%</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55%</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65%</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Bright)</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2002</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249,721</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281,000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279,547</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89%</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101%</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89%</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2003</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246,890</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280,400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374,153</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88%</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75%</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66%</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2004</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246,943</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292,200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362,804</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85%</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81%</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68%</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2005</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318,535</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352,200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277,240</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90%</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127%</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115%</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2006</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231,319</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253,900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230,390</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91%</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110%</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100%</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2007</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168,594</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182,400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114,001</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92%</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160%</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148%</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2008</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151,839</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162,500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197,296</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93%</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82%</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77%</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2009</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259,415</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259,900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212,103</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100%</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123%</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122%</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2010</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296,816</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310,800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324,908</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96%</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96%</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91%</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2011</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388,138</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398,200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322,053</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97%</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124%</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121%</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2012</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365,693</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353,500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297,827</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103%</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119%</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123%</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2013</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437,422</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432,500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778,254</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101%</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56%</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56%</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2014</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874,989</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973,300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684,239</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90%</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142%</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128%</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2015</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489,123</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500,300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795,700</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98%</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63%</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61%</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2016</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568,210</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589,000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412,852</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96%</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143%</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138%</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2017</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253,016</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260,000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297,423</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97%</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87%</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85%</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31692E" w:rsidRPr="00814907" w:rsidRDefault="0031692E" w:rsidP="0031692E">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31692E" w:rsidRDefault="0031692E" w:rsidP="0031692E">
            <w:pPr>
              <w:jc w:val="center"/>
              <w:rPr>
                <w:rFonts w:ascii="Calibri" w:hAnsi="Calibri"/>
                <w:color w:val="000000"/>
                <w:sz w:val="18"/>
                <w:szCs w:val="18"/>
              </w:rPr>
            </w:pPr>
            <w:r>
              <w:rPr>
                <w:rFonts w:ascii="Calibri" w:hAnsi="Calibri"/>
                <w:color w:val="000000"/>
                <w:sz w:val="18"/>
                <w:szCs w:val="18"/>
              </w:rPr>
              <w:t>2018</w:t>
            </w:r>
          </w:p>
        </w:tc>
        <w:tc>
          <w:tcPr>
            <w:tcW w:w="960" w:type="dxa"/>
            <w:tcBorders>
              <w:top w:val="nil"/>
              <w:left w:val="nil"/>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156,926</w:t>
            </w:r>
          </w:p>
        </w:tc>
        <w:tc>
          <w:tcPr>
            <w:tcW w:w="960" w:type="dxa"/>
            <w:tcBorders>
              <w:top w:val="nil"/>
              <w:left w:val="nil"/>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200,100</w:t>
            </w:r>
          </w:p>
        </w:tc>
        <w:tc>
          <w:tcPr>
            <w:tcW w:w="1060" w:type="dxa"/>
            <w:tcBorders>
              <w:top w:val="nil"/>
              <w:left w:val="nil"/>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149,044</w:t>
            </w:r>
          </w:p>
        </w:tc>
        <w:tc>
          <w:tcPr>
            <w:tcW w:w="1181" w:type="dxa"/>
            <w:tcBorders>
              <w:top w:val="nil"/>
              <w:left w:val="single" w:sz="8" w:space="0" w:color="auto"/>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78%</w:t>
            </w:r>
          </w:p>
        </w:tc>
        <w:tc>
          <w:tcPr>
            <w:tcW w:w="1181" w:type="dxa"/>
            <w:tcBorders>
              <w:top w:val="nil"/>
              <w:left w:val="nil"/>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134%</w:t>
            </w:r>
          </w:p>
        </w:tc>
        <w:tc>
          <w:tcPr>
            <w:tcW w:w="1181" w:type="dxa"/>
            <w:tcBorders>
              <w:top w:val="nil"/>
              <w:left w:val="nil"/>
              <w:bottom w:val="nil"/>
              <w:right w:val="single" w:sz="8" w:space="0" w:color="auto"/>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105%</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31692E" w:rsidRPr="00814907" w:rsidRDefault="0031692E" w:rsidP="0031692E">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31692E" w:rsidRDefault="0031692E" w:rsidP="0031692E">
            <w:pPr>
              <w:jc w:val="center"/>
              <w:rPr>
                <w:rFonts w:ascii="Calibri" w:hAnsi="Calibri"/>
                <w:color w:val="000000"/>
                <w:sz w:val="18"/>
                <w:szCs w:val="18"/>
              </w:rPr>
            </w:pPr>
            <w:r>
              <w:rPr>
                <w:rFonts w:ascii="Calibri" w:hAnsi="Calibri"/>
                <w:color w:val="000000"/>
                <w:sz w:val="18"/>
                <w:szCs w:val="18"/>
              </w:rPr>
              <w:t>2019</w:t>
            </w:r>
          </w:p>
        </w:tc>
        <w:tc>
          <w:tcPr>
            <w:tcW w:w="960" w:type="dxa"/>
            <w:tcBorders>
              <w:top w:val="nil"/>
              <w:left w:val="nil"/>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140,870</w:t>
            </w:r>
          </w:p>
        </w:tc>
        <w:tc>
          <w:tcPr>
            <w:tcW w:w="960" w:type="dxa"/>
            <w:tcBorders>
              <w:top w:val="nil"/>
              <w:left w:val="nil"/>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158,400</w:t>
            </w:r>
          </w:p>
        </w:tc>
        <w:tc>
          <w:tcPr>
            <w:tcW w:w="1060" w:type="dxa"/>
            <w:tcBorders>
              <w:top w:val="nil"/>
              <w:left w:val="nil"/>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212,238</w:t>
            </w:r>
          </w:p>
        </w:tc>
        <w:tc>
          <w:tcPr>
            <w:tcW w:w="1181" w:type="dxa"/>
            <w:tcBorders>
              <w:top w:val="nil"/>
              <w:left w:val="single" w:sz="8" w:space="0" w:color="auto"/>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89%</w:t>
            </w:r>
          </w:p>
        </w:tc>
        <w:tc>
          <w:tcPr>
            <w:tcW w:w="1181" w:type="dxa"/>
            <w:tcBorders>
              <w:top w:val="nil"/>
              <w:left w:val="nil"/>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75%</w:t>
            </w:r>
          </w:p>
        </w:tc>
        <w:tc>
          <w:tcPr>
            <w:tcW w:w="1181" w:type="dxa"/>
            <w:tcBorders>
              <w:top w:val="nil"/>
              <w:left w:val="nil"/>
              <w:bottom w:val="nil"/>
              <w:right w:val="single" w:sz="8" w:space="0" w:color="auto"/>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66%</w:t>
            </w:r>
          </w:p>
        </w:tc>
      </w:tr>
      <w:tr w:rsidR="0031692E" w:rsidRPr="00814907" w:rsidTr="00BE2EEA">
        <w:trPr>
          <w:trHeight w:hRule="exact" w:val="259"/>
        </w:trPr>
        <w:tc>
          <w:tcPr>
            <w:tcW w:w="1440" w:type="dxa"/>
            <w:tcBorders>
              <w:top w:val="nil"/>
              <w:left w:val="single" w:sz="8" w:space="0" w:color="auto"/>
              <w:bottom w:val="single" w:sz="8" w:space="0" w:color="auto"/>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single" w:sz="8" w:space="0" w:color="auto"/>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single" w:sz="8" w:space="0" w:color="auto"/>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203,602</w:t>
            </w:r>
          </w:p>
        </w:tc>
        <w:tc>
          <w:tcPr>
            <w:tcW w:w="960" w:type="dxa"/>
            <w:tcBorders>
              <w:top w:val="nil"/>
              <w:left w:val="nil"/>
              <w:bottom w:val="single" w:sz="8" w:space="0" w:color="auto"/>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220,600</w:t>
            </w:r>
          </w:p>
        </w:tc>
        <w:tc>
          <w:tcPr>
            <w:tcW w:w="1060" w:type="dxa"/>
            <w:tcBorders>
              <w:top w:val="nil"/>
              <w:left w:val="nil"/>
              <w:bottom w:val="single" w:sz="8" w:space="0" w:color="auto"/>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single" w:sz="8" w:space="0" w:color="auto"/>
              <w:bottom w:val="single" w:sz="8" w:space="0" w:color="auto"/>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92%</w:t>
            </w:r>
          </w:p>
        </w:tc>
        <w:tc>
          <w:tcPr>
            <w:tcW w:w="1181" w:type="dxa"/>
            <w:tcBorders>
              <w:top w:val="nil"/>
              <w:left w:val="nil"/>
              <w:bottom w:val="single" w:sz="8" w:space="0" w:color="auto"/>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single" w:sz="8" w:space="0" w:color="auto"/>
              <w:right w:val="single" w:sz="8" w:space="0" w:color="auto"/>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NA</w:t>
            </w:r>
          </w:p>
        </w:tc>
      </w:tr>
      <w:tr w:rsidR="0031692E" w:rsidRPr="00814907" w:rsidTr="00BE2EEA">
        <w:trPr>
          <w:trHeight w:hRule="exact" w:val="259"/>
        </w:trPr>
        <w:tc>
          <w:tcPr>
            <w:tcW w:w="1440" w:type="dxa"/>
            <w:tcBorders>
              <w:top w:val="nil"/>
              <w:left w:val="single" w:sz="8" w:space="0" w:color="auto"/>
              <w:bottom w:val="single" w:sz="8" w:space="0" w:color="auto"/>
              <w:right w:val="single" w:sz="8" w:space="0" w:color="auto"/>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single" w:sz="8" w:space="0" w:color="auto"/>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AVG</w:t>
            </w:r>
          </w:p>
        </w:tc>
        <w:tc>
          <w:tcPr>
            <w:tcW w:w="960" w:type="dxa"/>
            <w:tcBorders>
              <w:top w:val="nil"/>
              <w:left w:val="nil"/>
              <w:bottom w:val="single" w:sz="8" w:space="0" w:color="auto"/>
              <w:right w:val="nil"/>
            </w:tcBorders>
            <w:shd w:val="clear" w:color="auto" w:fill="auto"/>
            <w:noWrap/>
            <w:vAlign w:val="center"/>
          </w:tcPr>
          <w:p w:rsidR="0031692E" w:rsidRDefault="0031692E" w:rsidP="0031692E">
            <w:pPr>
              <w:jc w:val="right"/>
              <w:rPr>
                <w:rFonts w:ascii="Calibri" w:hAnsi="Calibri"/>
                <w:color w:val="000000"/>
                <w:sz w:val="18"/>
                <w:szCs w:val="18"/>
              </w:rPr>
            </w:pPr>
          </w:p>
        </w:tc>
        <w:tc>
          <w:tcPr>
            <w:tcW w:w="960" w:type="dxa"/>
            <w:tcBorders>
              <w:top w:val="nil"/>
              <w:left w:val="nil"/>
              <w:bottom w:val="single" w:sz="8" w:space="0" w:color="auto"/>
              <w:right w:val="nil"/>
            </w:tcBorders>
            <w:shd w:val="clear" w:color="auto" w:fill="auto"/>
            <w:noWrap/>
            <w:vAlign w:val="center"/>
          </w:tcPr>
          <w:p w:rsidR="0031692E" w:rsidRDefault="0031692E" w:rsidP="0031692E">
            <w:pPr>
              <w:jc w:val="right"/>
              <w:rPr>
                <w:rFonts w:ascii="Calibri" w:hAnsi="Calibri"/>
                <w:color w:val="000000"/>
                <w:sz w:val="18"/>
                <w:szCs w:val="18"/>
              </w:rPr>
            </w:pPr>
          </w:p>
        </w:tc>
        <w:tc>
          <w:tcPr>
            <w:tcW w:w="1060" w:type="dxa"/>
            <w:tcBorders>
              <w:top w:val="nil"/>
              <w:left w:val="nil"/>
              <w:bottom w:val="single" w:sz="8" w:space="0" w:color="auto"/>
              <w:right w:val="nil"/>
            </w:tcBorders>
            <w:shd w:val="clear" w:color="auto" w:fill="auto"/>
            <w:noWrap/>
            <w:vAlign w:val="center"/>
          </w:tcPr>
          <w:p w:rsidR="0031692E" w:rsidRDefault="0031692E" w:rsidP="0031692E">
            <w:pPr>
              <w:jc w:val="right"/>
              <w:rPr>
                <w:rFonts w:ascii="Calibri" w:hAnsi="Calibri"/>
                <w:color w:val="000000"/>
                <w:sz w:val="18"/>
                <w:szCs w:val="18"/>
              </w:rPr>
            </w:pPr>
          </w:p>
        </w:tc>
        <w:tc>
          <w:tcPr>
            <w:tcW w:w="1181" w:type="dxa"/>
            <w:tcBorders>
              <w:top w:val="nil"/>
              <w:left w:val="single" w:sz="8" w:space="0" w:color="auto"/>
              <w:bottom w:val="single" w:sz="8" w:space="0" w:color="auto"/>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97%</w:t>
            </w:r>
          </w:p>
        </w:tc>
        <w:tc>
          <w:tcPr>
            <w:tcW w:w="1181" w:type="dxa"/>
            <w:tcBorders>
              <w:top w:val="nil"/>
              <w:left w:val="nil"/>
              <w:bottom w:val="single" w:sz="8" w:space="0" w:color="auto"/>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102%</w:t>
            </w:r>
          </w:p>
        </w:tc>
        <w:tc>
          <w:tcPr>
            <w:tcW w:w="1181" w:type="dxa"/>
            <w:tcBorders>
              <w:top w:val="nil"/>
              <w:left w:val="nil"/>
              <w:bottom w:val="single" w:sz="8" w:space="0" w:color="auto"/>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98%</w:t>
            </w:r>
          </w:p>
        </w:tc>
      </w:tr>
      <w:tr w:rsidR="00AB4DC1" w:rsidRPr="00814907" w:rsidTr="00AB4DC1">
        <w:trPr>
          <w:trHeight w:hRule="exact" w:val="259"/>
        </w:trPr>
        <w:tc>
          <w:tcPr>
            <w:tcW w:w="1440" w:type="dxa"/>
            <w:tcBorders>
              <w:top w:val="nil"/>
              <w:left w:val="single" w:sz="8" w:space="0" w:color="auto"/>
              <w:bottom w:val="nil"/>
              <w:right w:val="nil"/>
            </w:tcBorders>
            <w:shd w:val="clear" w:color="auto" w:fill="auto"/>
            <w:noWrap/>
            <w:vAlign w:val="center"/>
            <w:hideMark/>
          </w:tcPr>
          <w:p w:rsidR="00AB4DC1" w:rsidRPr="00AB4DC1" w:rsidRDefault="00AB4DC1" w:rsidP="00AB4DC1">
            <w:pPr>
              <w:widowControl/>
              <w:jc w:val="center"/>
              <w:rPr>
                <w:rFonts w:ascii="Calibri" w:hAnsi="Calibri" w:cs="Calibri"/>
                <w:color w:val="000000"/>
                <w:sz w:val="18"/>
                <w:szCs w:val="18"/>
              </w:rPr>
            </w:pPr>
            <w:r w:rsidRPr="00AB4DC1">
              <w:rPr>
                <w:rFonts w:ascii="Calibri" w:hAnsi="Calibri" w:cs="Calibri"/>
                <w:color w:val="000000"/>
                <w:sz w:val="18"/>
                <w:szCs w:val="18"/>
              </w:rPr>
              <w:t>LYF</w:t>
            </w:r>
            <w:r w:rsidRPr="00AB4DC1">
              <w:rPr>
                <w:rFonts w:ascii="Calibri" w:hAnsi="Calibri" w:cs="Calibri"/>
                <w:color w:val="000000"/>
                <w:sz w:val="18"/>
                <w:szCs w:val="18"/>
                <w:vertAlign w:val="superscript"/>
              </w:rPr>
              <w:t>1</w:t>
            </w:r>
            <w:ins w:id="27" w:author="Jon Carey" w:date="2020-06-08T21:12:00Z">
              <w:r w:rsidRPr="00AB4DC1">
                <w:rPr>
                  <w:rFonts w:ascii="Calibri" w:hAnsi="Calibri" w:cs="Calibri"/>
                  <w:color w:val="000000"/>
                  <w:sz w:val="18"/>
                  <w:szCs w:val="18"/>
                  <w:vertAlign w:val="superscript"/>
                </w:rPr>
                <w:t>, 5</w:t>
              </w:r>
            </w:ins>
          </w:p>
        </w:tc>
        <w:tc>
          <w:tcPr>
            <w:tcW w:w="864" w:type="dxa"/>
            <w:tcBorders>
              <w:top w:val="nil"/>
              <w:left w:val="single" w:sz="8" w:space="0" w:color="auto"/>
              <w:bottom w:val="nil"/>
              <w:right w:val="single" w:sz="8" w:space="0" w:color="auto"/>
            </w:tcBorders>
            <w:shd w:val="clear" w:color="auto" w:fill="auto"/>
            <w:noWrap/>
            <w:vAlign w:val="center"/>
            <w:hideMark/>
          </w:tcPr>
          <w:p w:rsidR="00AB4DC1" w:rsidRDefault="00AB4DC1" w:rsidP="00AB4DC1">
            <w:pPr>
              <w:widowControl/>
              <w:jc w:val="center"/>
              <w:rPr>
                <w:rFonts w:ascii="Calibri" w:hAnsi="Calibri" w:cs="Calibri"/>
                <w:color w:val="000000"/>
                <w:sz w:val="18"/>
                <w:szCs w:val="18"/>
              </w:rPr>
            </w:pPr>
            <w:r>
              <w:rPr>
                <w:rFonts w:ascii="Calibri" w:hAnsi="Calibri" w:cs="Calibri"/>
                <w:color w:val="000000"/>
                <w:sz w:val="18"/>
                <w:szCs w:val="18"/>
              </w:rPr>
              <w:t>1999</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523</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NA</w:t>
            </w:r>
          </w:p>
        </w:tc>
        <w:tc>
          <w:tcPr>
            <w:tcW w:w="10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2,419</w:t>
            </w:r>
          </w:p>
        </w:tc>
        <w:tc>
          <w:tcPr>
            <w:tcW w:w="1181" w:type="dxa"/>
            <w:tcBorders>
              <w:top w:val="nil"/>
              <w:left w:val="single" w:sz="8" w:space="0" w:color="auto"/>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NA</w:t>
            </w:r>
          </w:p>
        </w:tc>
        <w:tc>
          <w:tcPr>
            <w:tcW w:w="1181"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22%</w:t>
            </w:r>
          </w:p>
        </w:tc>
      </w:tr>
      <w:tr w:rsidR="00AB4DC1" w:rsidRPr="00814907" w:rsidTr="00AB4DC1">
        <w:trPr>
          <w:trHeight w:hRule="exact" w:val="259"/>
        </w:trPr>
        <w:tc>
          <w:tcPr>
            <w:tcW w:w="1440" w:type="dxa"/>
            <w:tcBorders>
              <w:top w:val="nil"/>
              <w:left w:val="single" w:sz="8" w:space="0" w:color="auto"/>
              <w:bottom w:val="nil"/>
              <w:right w:val="nil"/>
            </w:tcBorders>
            <w:shd w:val="clear" w:color="auto" w:fill="auto"/>
            <w:noWrap/>
            <w:vAlign w:val="center"/>
            <w:hideMark/>
          </w:tcPr>
          <w:p w:rsidR="00AB4DC1" w:rsidRPr="00AB4DC1" w:rsidRDefault="00AB4DC1" w:rsidP="00AB4DC1">
            <w:pPr>
              <w:widowControl/>
              <w:jc w:val="center"/>
              <w:rPr>
                <w:rFonts w:ascii="Calibri" w:hAnsi="Calibri" w:cs="Calibri"/>
                <w:color w:val="000000"/>
                <w:sz w:val="18"/>
                <w:szCs w:val="18"/>
              </w:rPr>
            </w:pPr>
            <w:r w:rsidRPr="00AB4DC1">
              <w:rPr>
                <w:rFonts w:ascii="Calibri" w:hAnsi="Calibri" w:cs="Calibri"/>
                <w:color w:val="000000"/>
                <w:sz w:val="18"/>
                <w:szCs w:val="18"/>
              </w:rPr>
              <w:t>(Snake River</w:t>
            </w:r>
          </w:p>
        </w:tc>
        <w:tc>
          <w:tcPr>
            <w:tcW w:w="864" w:type="dxa"/>
            <w:tcBorders>
              <w:top w:val="nil"/>
              <w:left w:val="single" w:sz="8" w:space="0" w:color="auto"/>
              <w:bottom w:val="nil"/>
              <w:right w:val="single" w:sz="8" w:space="0" w:color="auto"/>
            </w:tcBorders>
            <w:shd w:val="clear" w:color="auto" w:fill="auto"/>
            <w:noWrap/>
            <w:vAlign w:val="center"/>
            <w:hideMark/>
          </w:tcPr>
          <w:p w:rsidR="00AB4DC1" w:rsidRDefault="00AB4DC1" w:rsidP="00AB4DC1">
            <w:pPr>
              <w:jc w:val="center"/>
              <w:rPr>
                <w:rFonts w:ascii="Calibri" w:hAnsi="Calibri" w:cs="Calibri"/>
                <w:color w:val="000000"/>
                <w:sz w:val="18"/>
                <w:szCs w:val="18"/>
              </w:rPr>
            </w:pPr>
            <w:r>
              <w:rPr>
                <w:rFonts w:ascii="Calibri" w:hAnsi="Calibri" w:cs="Calibri"/>
                <w:color w:val="000000"/>
                <w:sz w:val="18"/>
                <w:szCs w:val="18"/>
              </w:rPr>
              <w:t>2000</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1,243</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NA</w:t>
            </w:r>
          </w:p>
        </w:tc>
        <w:tc>
          <w:tcPr>
            <w:tcW w:w="10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2,612</w:t>
            </w:r>
          </w:p>
        </w:tc>
        <w:tc>
          <w:tcPr>
            <w:tcW w:w="1181" w:type="dxa"/>
            <w:tcBorders>
              <w:top w:val="nil"/>
              <w:left w:val="single" w:sz="8" w:space="0" w:color="auto"/>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NA</w:t>
            </w:r>
          </w:p>
        </w:tc>
        <w:tc>
          <w:tcPr>
            <w:tcW w:w="1181"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48%</w:t>
            </w:r>
          </w:p>
        </w:tc>
      </w:tr>
      <w:tr w:rsidR="00AB4DC1" w:rsidRPr="00814907" w:rsidTr="00AB4DC1">
        <w:trPr>
          <w:trHeight w:hRule="exact" w:val="259"/>
        </w:trPr>
        <w:tc>
          <w:tcPr>
            <w:tcW w:w="1440" w:type="dxa"/>
            <w:tcBorders>
              <w:top w:val="nil"/>
              <w:left w:val="single" w:sz="8" w:space="0" w:color="auto"/>
              <w:bottom w:val="nil"/>
              <w:right w:val="nil"/>
            </w:tcBorders>
            <w:shd w:val="clear" w:color="auto" w:fill="auto"/>
            <w:noWrap/>
            <w:vAlign w:val="center"/>
            <w:hideMark/>
          </w:tcPr>
          <w:p w:rsidR="00AB4DC1" w:rsidRPr="00AB4DC1" w:rsidRDefault="00AB4DC1" w:rsidP="00AB4DC1">
            <w:pPr>
              <w:widowControl/>
              <w:jc w:val="center"/>
              <w:rPr>
                <w:rFonts w:ascii="Calibri" w:hAnsi="Calibri" w:cs="Calibri"/>
                <w:color w:val="000000"/>
                <w:sz w:val="18"/>
                <w:szCs w:val="18"/>
              </w:rPr>
            </w:pPr>
            <w:r w:rsidRPr="00AB4DC1">
              <w:rPr>
                <w:rFonts w:ascii="Calibri" w:hAnsi="Calibri" w:cs="Calibri"/>
                <w:color w:val="000000"/>
                <w:sz w:val="18"/>
                <w:szCs w:val="18"/>
              </w:rPr>
              <w:t>Wild)</w:t>
            </w:r>
          </w:p>
        </w:tc>
        <w:tc>
          <w:tcPr>
            <w:tcW w:w="864" w:type="dxa"/>
            <w:tcBorders>
              <w:top w:val="nil"/>
              <w:left w:val="single" w:sz="8" w:space="0" w:color="auto"/>
              <w:bottom w:val="nil"/>
              <w:right w:val="single" w:sz="8" w:space="0" w:color="auto"/>
            </w:tcBorders>
            <w:shd w:val="clear" w:color="auto" w:fill="auto"/>
            <w:noWrap/>
            <w:vAlign w:val="center"/>
            <w:hideMark/>
          </w:tcPr>
          <w:p w:rsidR="00AB4DC1" w:rsidRDefault="00AB4DC1" w:rsidP="00AB4DC1">
            <w:pPr>
              <w:jc w:val="center"/>
              <w:rPr>
                <w:rFonts w:ascii="Calibri" w:hAnsi="Calibri" w:cs="Calibri"/>
                <w:color w:val="000000"/>
                <w:sz w:val="18"/>
                <w:szCs w:val="18"/>
              </w:rPr>
            </w:pPr>
            <w:r>
              <w:rPr>
                <w:rFonts w:ascii="Calibri" w:hAnsi="Calibri" w:cs="Calibri"/>
                <w:color w:val="000000"/>
                <w:sz w:val="18"/>
                <w:szCs w:val="18"/>
              </w:rPr>
              <w:t>2001</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733</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734</w:t>
            </w:r>
          </w:p>
        </w:tc>
        <w:tc>
          <w:tcPr>
            <w:tcW w:w="10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14,133</w:t>
            </w:r>
          </w:p>
        </w:tc>
        <w:tc>
          <w:tcPr>
            <w:tcW w:w="1181" w:type="dxa"/>
            <w:tcBorders>
              <w:top w:val="nil"/>
              <w:left w:val="single" w:sz="8" w:space="0" w:color="auto"/>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100%</w:t>
            </w:r>
          </w:p>
        </w:tc>
        <w:tc>
          <w:tcPr>
            <w:tcW w:w="1181"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5%</w:t>
            </w:r>
          </w:p>
        </w:tc>
        <w:tc>
          <w:tcPr>
            <w:tcW w:w="1181" w:type="dxa"/>
            <w:tcBorders>
              <w:top w:val="nil"/>
              <w:left w:val="nil"/>
              <w:bottom w:val="nil"/>
              <w:right w:val="single" w:sz="8" w:space="0" w:color="auto"/>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5%</w:t>
            </w:r>
          </w:p>
        </w:tc>
      </w:tr>
      <w:tr w:rsidR="00AB4DC1" w:rsidRPr="00814907" w:rsidTr="00AB4DC1">
        <w:trPr>
          <w:trHeight w:hRule="exact" w:val="259"/>
        </w:trPr>
        <w:tc>
          <w:tcPr>
            <w:tcW w:w="1440" w:type="dxa"/>
            <w:tcBorders>
              <w:top w:val="nil"/>
              <w:left w:val="single" w:sz="8" w:space="0" w:color="auto"/>
              <w:bottom w:val="nil"/>
              <w:right w:val="single" w:sz="8" w:space="0" w:color="auto"/>
            </w:tcBorders>
            <w:shd w:val="clear" w:color="auto" w:fill="auto"/>
            <w:noWrap/>
            <w:vAlign w:val="center"/>
          </w:tcPr>
          <w:p w:rsidR="00AB4DC1" w:rsidRPr="00AB4DC1" w:rsidRDefault="00AB4DC1" w:rsidP="00AB4DC1">
            <w:pPr>
              <w:widowControl/>
              <w:rPr>
                <w:rFonts w:ascii="Calibri" w:hAnsi="Calibri" w:cs="Calibri"/>
                <w:color w:val="000000"/>
                <w:sz w:val="18"/>
                <w:szCs w:val="18"/>
              </w:rPr>
            </w:pPr>
          </w:p>
        </w:tc>
        <w:tc>
          <w:tcPr>
            <w:tcW w:w="864" w:type="dxa"/>
            <w:tcBorders>
              <w:top w:val="nil"/>
              <w:left w:val="nil"/>
              <w:bottom w:val="nil"/>
              <w:right w:val="single" w:sz="8" w:space="0" w:color="auto"/>
            </w:tcBorders>
            <w:shd w:val="clear" w:color="auto" w:fill="auto"/>
            <w:noWrap/>
            <w:vAlign w:val="center"/>
            <w:hideMark/>
          </w:tcPr>
          <w:p w:rsidR="00AB4DC1" w:rsidRDefault="00AB4DC1" w:rsidP="00AB4DC1">
            <w:pPr>
              <w:jc w:val="center"/>
              <w:rPr>
                <w:rFonts w:ascii="Calibri" w:hAnsi="Calibri" w:cs="Calibri"/>
                <w:color w:val="000000"/>
                <w:sz w:val="18"/>
                <w:szCs w:val="18"/>
              </w:rPr>
            </w:pPr>
            <w:r>
              <w:rPr>
                <w:rFonts w:ascii="Calibri" w:hAnsi="Calibri" w:cs="Calibri"/>
                <w:color w:val="000000"/>
                <w:sz w:val="18"/>
                <w:szCs w:val="18"/>
              </w:rPr>
              <w:t>2002</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2,066</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NA</w:t>
            </w:r>
          </w:p>
        </w:tc>
        <w:tc>
          <w:tcPr>
            <w:tcW w:w="10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3,659</w:t>
            </w:r>
          </w:p>
        </w:tc>
        <w:tc>
          <w:tcPr>
            <w:tcW w:w="1181" w:type="dxa"/>
            <w:tcBorders>
              <w:top w:val="nil"/>
              <w:left w:val="single" w:sz="8" w:space="0" w:color="auto"/>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NA</w:t>
            </w:r>
          </w:p>
        </w:tc>
        <w:tc>
          <w:tcPr>
            <w:tcW w:w="1181"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56%</w:t>
            </w:r>
          </w:p>
        </w:tc>
      </w:tr>
      <w:tr w:rsidR="00AB4DC1" w:rsidRPr="00814907" w:rsidTr="00AB4DC1">
        <w:trPr>
          <w:trHeight w:hRule="exact" w:val="259"/>
        </w:trPr>
        <w:tc>
          <w:tcPr>
            <w:tcW w:w="1440" w:type="dxa"/>
            <w:vMerge w:val="restart"/>
            <w:tcBorders>
              <w:top w:val="nil"/>
              <w:left w:val="single" w:sz="8" w:space="0" w:color="auto"/>
              <w:right w:val="single" w:sz="8" w:space="0" w:color="auto"/>
            </w:tcBorders>
            <w:shd w:val="clear" w:color="auto" w:fill="auto"/>
            <w:noWrap/>
            <w:vAlign w:val="center"/>
            <w:hideMark/>
          </w:tcPr>
          <w:p w:rsidR="00AB4DC1" w:rsidRPr="00AB4DC1" w:rsidRDefault="00AB4DC1" w:rsidP="00AB4DC1">
            <w:pPr>
              <w:widowControl/>
              <w:jc w:val="center"/>
              <w:rPr>
                <w:rFonts w:ascii="Calibri" w:hAnsi="Calibri" w:cs="Calibri"/>
                <w:color w:val="000000"/>
                <w:sz w:val="18"/>
                <w:szCs w:val="18"/>
              </w:rPr>
            </w:pPr>
            <w:r w:rsidRPr="00AB4DC1">
              <w:rPr>
                <w:rFonts w:ascii="Calibri" w:hAnsi="Calibri" w:cs="Calibri"/>
                <w:color w:val="000000"/>
                <w:sz w:val="18"/>
                <w:szCs w:val="18"/>
              </w:rPr>
              <w:t>Time series reworked per TAC guidance November 2016</w:t>
            </w:r>
          </w:p>
          <w:p w:rsidR="00AB4DC1" w:rsidRPr="00AB4DC1" w:rsidRDefault="00AB4DC1" w:rsidP="00AB4DC1">
            <w:pPr>
              <w:widowControl/>
              <w:jc w:val="center"/>
              <w:rPr>
                <w:rFonts w:ascii="Calibri" w:hAnsi="Calibri" w:cs="Calibri"/>
                <w:color w:val="000000"/>
                <w:sz w:val="18"/>
                <w:szCs w:val="18"/>
              </w:rPr>
            </w:pPr>
          </w:p>
          <w:p w:rsidR="00AB4DC1" w:rsidRPr="00AB4DC1" w:rsidRDefault="00AB4DC1" w:rsidP="00AB4DC1">
            <w:pPr>
              <w:jc w:val="center"/>
              <w:rPr>
                <w:rFonts w:ascii="Calibri" w:hAnsi="Calibri" w:cs="Calibri"/>
                <w:color w:val="000000"/>
                <w:sz w:val="18"/>
                <w:szCs w:val="18"/>
              </w:rPr>
            </w:pPr>
          </w:p>
          <w:p w:rsidR="00AB4DC1" w:rsidRPr="00AB4DC1" w:rsidRDefault="00AB4DC1" w:rsidP="00AB4DC1">
            <w:pPr>
              <w:jc w:val="center"/>
              <w:rPr>
                <w:rFonts w:ascii="Calibri" w:hAnsi="Calibri" w:cs="Calibri"/>
                <w:color w:val="000000"/>
                <w:sz w:val="18"/>
                <w:szCs w:val="18"/>
              </w:rPr>
            </w:pPr>
          </w:p>
          <w:p w:rsidR="00AB4DC1" w:rsidRPr="00AB4DC1" w:rsidRDefault="00AB4DC1" w:rsidP="00AB4DC1">
            <w:pPr>
              <w:jc w:val="center"/>
              <w:rPr>
                <w:rFonts w:ascii="Calibri" w:hAnsi="Calibri" w:cs="Calibri"/>
                <w:color w:val="000000"/>
                <w:sz w:val="18"/>
                <w:szCs w:val="18"/>
              </w:rPr>
            </w:pPr>
          </w:p>
        </w:tc>
        <w:tc>
          <w:tcPr>
            <w:tcW w:w="864" w:type="dxa"/>
            <w:tcBorders>
              <w:top w:val="nil"/>
              <w:left w:val="nil"/>
              <w:bottom w:val="nil"/>
              <w:right w:val="single" w:sz="8" w:space="0" w:color="auto"/>
            </w:tcBorders>
            <w:shd w:val="clear" w:color="auto" w:fill="auto"/>
            <w:noWrap/>
            <w:vAlign w:val="center"/>
            <w:hideMark/>
          </w:tcPr>
          <w:p w:rsidR="00AB4DC1" w:rsidRDefault="00AB4DC1" w:rsidP="00AB4DC1">
            <w:pPr>
              <w:jc w:val="center"/>
              <w:rPr>
                <w:rFonts w:ascii="Calibri" w:hAnsi="Calibri" w:cs="Calibri"/>
                <w:color w:val="000000"/>
                <w:sz w:val="18"/>
                <w:szCs w:val="18"/>
              </w:rPr>
            </w:pPr>
            <w:r>
              <w:rPr>
                <w:rFonts w:ascii="Calibri" w:hAnsi="Calibri" w:cs="Calibri"/>
                <w:color w:val="000000"/>
                <w:sz w:val="18"/>
                <w:szCs w:val="18"/>
              </w:rPr>
              <w:t>2003</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2,493</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2,185</w:t>
            </w:r>
          </w:p>
        </w:tc>
        <w:tc>
          <w:tcPr>
            <w:tcW w:w="10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8,085</w:t>
            </w:r>
          </w:p>
        </w:tc>
        <w:tc>
          <w:tcPr>
            <w:tcW w:w="1181" w:type="dxa"/>
            <w:tcBorders>
              <w:top w:val="nil"/>
              <w:left w:val="single" w:sz="8" w:space="0" w:color="auto"/>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114%</w:t>
            </w:r>
          </w:p>
        </w:tc>
        <w:tc>
          <w:tcPr>
            <w:tcW w:w="1181"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27%</w:t>
            </w:r>
          </w:p>
        </w:tc>
        <w:tc>
          <w:tcPr>
            <w:tcW w:w="1181" w:type="dxa"/>
            <w:tcBorders>
              <w:top w:val="nil"/>
              <w:left w:val="nil"/>
              <w:bottom w:val="nil"/>
              <w:right w:val="single" w:sz="8" w:space="0" w:color="auto"/>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31%</w:t>
            </w:r>
          </w:p>
        </w:tc>
      </w:tr>
      <w:tr w:rsidR="00AB4DC1" w:rsidRPr="00814907" w:rsidTr="00AB4DC1">
        <w:trPr>
          <w:trHeight w:hRule="exact" w:val="259"/>
        </w:trPr>
        <w:tc>
          <w:tcPr>
            <w:tcW w:w="1440" w:type="dxa"/>
            <w:vMerge/>
            <w:tcBorders>
              <w:left w:val="single" w:sz="8" w:space="0" w:color="auto"/>
              <w:right w:val="single" w:sz="8" w:space="0" w:color="auto"/>
            </w:tcBorders>
            <w:shd w:val="clear" w:color="auto" w:fill="auto"/>
            <w:noWrap/>
            <w:vAlign w:val="center"/>
            <w:hideMark/>
          </w:tcPr>
          <w:p w:rsidR="00AB4DC1" w:rsidRPr="00814907" w:rsidRDefault="00AB4DC1" w:rsidP="00AB4DC1">
            <w:pPr>
              <w:rPr>
                <w:rFonts w:ascii="Calibri" w:hAnsi="Calibri" w:cs="Calibri"/>
                <w:color w:val="000000"/>
                <w:sz w:val="18"/>
                <w:szCs w:val="18"/>
              </w:rPr>
            </w:pPr>
          </w:p>
        </w:tc>
        <w:tc>
          <w:tcPr>
            <w:tcW w:w="864" w:type="dxa"/>
            <w:tcBorders>
              <w:top w:val="nil"/>
              <w:left w:val="nil"/>
              <w:bottom w:val="nil"/>
              <w:right w:val="single" w:sz="8" w:space="0" w:color="auto"/>
            </w:tcBorders>
            <w:shd w:val="clear" w:color="auto" w:fill="auto"/>
            <w:noWrap/>
            <w:vAlign w:val="center"/>
            <w:hideMark/>
          </w:tcPr>
          <w:p w:rsidR="00AB4DC1" w:rsidRDefault="00AB4DC1" w:rsidP="00AB4DC1">
            <w:pPr>
              <w:jc w:val="center"/>
              <w:rPr>
                <w:rFonts w:ascii="Calibri" w:hAnsi="Calibri" w:cs="Calibri"/>
                <w:color w:val="000000"/>
                <w:sz w:val="18"/>
                <w:szCs w:val="18"/>
              </w:rPr>
            </w:pPr>
            <w:r>
              <w:rPr>
                <w:rFonts w:ascii="Calibri" w:hAnsi="Calibri" w:cs="Calibri"/>
                <w:color w:val="000000"/>
                <w:sz w:val="18"/>
                <w:szCs w:val="18"/>
              </w:rPr>
              <w:t>2004</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4,323</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3,725</w:t>
            </w:r>
          </w:p>
        </w:tc>
        <w:tc>
          <w:tcPr>
            <w:tcW w:w="10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8,157</w:t>
            </w:r>
          </w:p>
        </w:tc>
        <w:tc>
          <w:tcPr>
            <w:tcW w:w="1181" w:type="dxa"/>
            <w:tcBorders>
              <w:top w:val="nil"/>
              <w:left w:val="single" w:sz="8" w:space="0" w:color="auto"/>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116%</w:t>
            </w:r>
          </w:p>
        </w:tc>
        <w:tc>
          <w:tcPr>
            <w:tcW w:w="1181"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46%</w:t>
            </w:r>
          </w:p>
        </w:tc>
        <w:tc>
          <w:tcPr>
            <w:tcW w:w="1181" w:type="dxa"/>
            <w:tcBorders>
              <w:top w:val="nil"/>
              <w:left w:val="nil"/>
              <w:bottom w:val="nil"/>
              <w:right w:val="single" w:sz="8" w:space="0" w:color="auto"/>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53%</w:t>
            </w:r>
          </w:p>
        </w:tc>
      </w:tr>
      <w:tr w:rsidR="00AB4DC1" w:rsidRPr="00814907" w:rsidTr="00AB4DC1">
        <w:trPr>
          <w:trHeight w:hRule="exact" w:val="259"/>
        </w:trPr>
        <w:tc>
          <w:tcPr>
            <w:tcW w:w="1440" w:type="dxa"/>
            <w:vMerge/>
            <w:tcBorders>
              <w:left w:val="single" w:sz="8" w:space="0" w:color="auto"/>
              <w:right w:val="single" w:sz="8" w:space="0" w:color="auto"/>
            </w:tcBorders>
            <w:shd w:val="clear" w:color="auto" w:fill="auto"/>
            <w:noWrap/>
            <w:vAlign w:val="center"/>
            <w:hideMark/>
          </w:tcPr>
          <w:p w:rsidR="00AB4DC1" w:rsidRPr="00814907" w:rsidRDefault="00AB4DC1" w:rsidP="00AB4DC1">
            <w:pPr>
              <w:rPr>
                <w:rFonts w:ascii="Calibri" w:hAnsi="Calibri" w:cs="Calibri"/>
                <w:color w:val="000000"/>
                <w:sz w:val="18"/>
                <w:szCs w:val="18"/>
              </w:rPr>
            </w:pPr>
          </w:p>
        </w:tc>
        <w:tc>
          <w:tcPr>
            <w:tcW w:w="864" w:type="dxa"/>
            <w:tcBorders>
              <w:top w:val="nil"/>
              <w:left w:val="nil"/>
              <w:bottom w:val="nil"/>
              <w:right w:val="single" w:sz="8" w:space="0" w:color="auto"/>
            </w:tcBorders>
            <w:shd w:val="clear" w:color="auto" w:fill="auto"/>
            <w:noWrap/>
            <w:vAlign w:val="center"/>
            <w:hideMark/>
          </w:tcPr>
          <w:p w:rsidR="00AB4DC1" w:rsidRDefault="00AB4DC1" w:rsidP="00AB4DC1">
            <w:pPr>
              <w:jc w:val="center"/>
              <w:rPr>
                <w:rFonts w:ascii="Calibri" w:hAnsi="Calibri" w:cs="Calibri"/>
                <w:color w:val="000000"/>
                <w:sz w:val="18"/>
                <w:szCs w:val="18"/>
              </w:rPr>
            </w:pPr>
            <w:r>
              <w:rPr>
                <w:rFonts w:ascii="Calibri" w:hAnsi="Calibri" w:cs="Calibri"/>
                <w:color w:val="000000"/>
                <w:sz w:val="18"/>
                <w:szCs w:val="18"/>
              </w:rPr>
              <w:t>2005</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4,453</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4,000</w:t>
            </w:r>
          </w:p>
        </w:tc>
        <w:tc>
          <w:tcPr>
            <w:tcW w:w="10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9,394</w:t>
            </w:r>
          </w:p>
        </w:tc>
        <w:tc>
          <w:tcPr>
            <w:tcW w:w="1181" w:type="dxa"/>
            <w:tcBorders>
              <w:top w:val="nil"/>
              <w:left w:val="single" w:sz="8" w:space="0" w:color="auto"/>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111%</w:t>
            </w:r>
          </w:p>
        </w:tc>
        <w:tc>
          <w:tcPr>
            <w:tcW w:w="1181"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43%</w:t>
            </w:r>
          </w:p>
        </w:tc>
        <w:tc>
          <w:tcPr>
            <w:tcW w:w="1181" w:type="dxa"/>
            <w:tcBorders>
              <w:top w:val="nil"/>
              <w:left w:val="nil"/>
              <w:bottom w:val="nil"/>
              <w:right w:val="single" w:sz="8" w:space="0" w:color="auto"/>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47%</w:t>
            </w:r>
          </w:p>
        </w:tc>
      </w:tr>
      <w:tr w:rsidR="00AB4DC1" w:rsidRPr="00814907" w:rsidTr="00AB4DC1">
        <w:trPr>
          <w:trHeight w:hRule="exact" w:val="259"/>
        </w:trPr>
        <w:tc>
          <w:tcPr>
            <w:tcW w:w="1440" w:type="dxa"/>
            <w:vMerge/>
            <w:tcBorders>
              <w:left w:val="single" w:sz="8" w:space="0" w:color="auto"/>
              <w:right w:val="single" w:sz="8" w:space="0" w:color="auto"/>
            </w:tcBorders>
            <w:shd w:val="clear" w:color="auto" w:fill="auto"/>
            <w:noWrap/>
            <w:vAlign w:val="center"/>
            <w:hideMark/>
          </w:tcPr>
          <w:p w:rsidR="00AB4DC1" w:rsidRPr="00814907" w:rsidRDefault="00AB4DC1" w:rsidP="00AB4DC1">
            <w:pPr>
              <w:rPr>
                <w:rFonts w:ascii="Calibri" w:hAnsi="Calibri" w:cs="Calibri"/>
                <w:color w:val="000000"/>
                <w:sz w:val="18"/>
                <w:szCs w:val="18"/>
              </w:rPr>
            </w:pPr>
          </w:p>
        </w:tc>
        <w:tc>
          <w:tcPr>
            <w:tcW w:w="864" w:type="dxa"/>
            <w:tcBorders>
              <w:top w:val="nil"/>
              <w:left w:val="nil"/>
              <w:bottom w:val="nil"/>
              <w:right w:val="single" w:sz="8" w:space="0" w:color="auto"/>
            </w:tcBorders>
            <w:shd w:val="clear" w:color="auto" w:fill="auto"/>
            <w:noWrap/>
            <w:vAlign w:val="center"/>
            <w:hideMark/>
          </w:tcPr>
          <w:p w:rsidR="00AB4DC1" w:rsidRDefault="00AB4DC1" w:rsidP="00AB4DC1">
            <w:pPr>
              <w:jc w:val="center"/>
              <w:rPr>
                <w:rFonts w:ascii="Calibri" w:hAnsi="Calibri" w:cs="Calibri"/>
                <w:color w:val="000000"/>
                <w:sz w:val="18"/>
                <w:szCs w:val="18"/>
              </w:rPr>
            </w:pPr>
            <w:r>
              <w:rPr>
                <w:rFonts w:ascii="Calibri" w:hAnsi="Calibri" w:cs="Calibri"/>
                <w:color w:val="000000"/>
                <w:sz w:val="18"/>
                <w:szCs w:val="18"/>
              </w:rPr>
              <w:t>2006</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8,285</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3,500</w:t>
            </w:r>
          </w:p>
        </w:tc>
        <w:tc>
          <w:tcPr>
            <w:tcW w:w="10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13,097</w:t>
            </w:r>
          </w:p>
        </w:tc>
        <w:tc>
          <w:tcPr>
            <w:tcW w:w="1181" w:type="dxa"/>
            <w:tcBorders>
              <w:top w:val="nil"/>
              <w:left w:val="single" w:sz="8" w:space="0" w:color="auto"/>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237%</w:t>
            </w:r>
          </w:p>
        </w:tc>
        <w:tc>
          <w:tcPr>
            <w:tcW w:w="1181"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27%</w:t>
            </w:r>
          </w:p>
        </w:tc>
        <w:tc>
          <w:tcPr>
            <w:tcW w:w="1181" w:type="dxa"/>
            <w:tcBorders>
              <w:top w:val="nil"/>
              <w:left w:val="nil"/>
              <w:bottom w:val="nil"/>
              <w:right w:val="single" w:sz="8" w:space="0" w:color="auto"/>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63%</w:t>
            </w:r>
          </w:p>
        </w:tc>
      </w:tr>
      <w:tr w:rsidR="00AB4DC1" w:rsidRPr="00814907" w:rsidTr="00AB4DC1">
        <w:trPr>
          <w:trHeight w:hRule="exact" w:val="259"/>
        </w:trPr>
        <w:tc>
          <w:tcPr>
            <w:tcW w:w="1440" w:type="dxa"/>
            <w:vMerge/>
            <w:tcBorders>
              <w:left w:val="single" w:sz="8" w:space="0" w:color="auto"/>
              <w:bottom w:val="nil"/>
              <w:right w:val="single" w:sz="8" w:space="0" w:color="auto"/>
            </w:tcBorders>
            <w:shd w:val="clear" w:color="auto" w:fill="auto"/>
            <w:noWrap/>
            <w:vAlign w:val="center"/>
            <w:hideMark/>
          </w:tcPr>
          <w:p w:rsidR="00AB4DC1" w:rsidRPr="00814907" w:rsidRDefault="00AB4DC1" w:rsidP="00AB4DC1">
            <w:pPr>
              <w:widowControl/>
              <w:rPr>
                <w:rFonts w:ascii="Calibri" w:hAnsi="Calibri" w:cs="Calibri"/>
                <w:color w:val="000000"/>
                <w:sz w:val="18"/>
                <w:szCs w:val="18"/>
              </w:rPr>
            </w:pPr>
          </w:p>
        </w:tc>
        <w:tc>
          <w:tcPr>
            <w:tcW w:w="864" w:type="dxa"/>
            <w:tcBorders>
              <w:top w:val="nil"/>
              <w:left w:val="nil"/>
              <w:bottom w:val="nil"/>
              <w:right w:val="single" w:sz="8" w:space="0" w:color="auto"/>
            </w:tcBorders>
            <w:shd w:val="clear" w:color="auto" w:fill="auto"/>
            <w:noWrap/>
            <w:vAlign w:val="center"/>
            <w:hideMark/>
          </w:tcPr>
          <w:p w:rsidR="00AB4DC1" w:rsidRDefault="00AB4DC1" w:rsidP="00AB4DC1">
            <w:pPr>
              <w:jc w:val="center"/>
              <w:rPr>
                <w:rFonts w:ascii="Calibri" w:hAnsi="Calibri" w:cs="Calibri"/>
                <w:color w:val="000000"/>
                <w:sz w:val="18"/>
                <w:szCs w:val="18"/>
              </w:rPr>
            </w:pPr>
            <w:r>
              <w:rPr>
                <w:rFonts w:ascii="Calibri" w:hAnsi="Calibri" w:cs="Calibri"/>
                <w:color w:val="000000"/>
                <w:sz w:val="18"/>
                <w:szCs w:val="18"/>
              </w:rPr>
              <w:t>2007</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3,128</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2,700</w:t>
            </w:r>
          </w:p>
        </w:tc>
        <w:tc>
          <w:tcPr>
            <w:tcW w:w="10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9,965</w:t>
            </w:r>
          </w:p>
        </w:tc>
        <w:tc>
          <w:tcPr>
            <w:tcW w:w="1181" w:type="dxa"/>
            <w:tcBorders>
              <w:top w:val="nil"/>
              <w:left w:val="single" w:sz="8" w:space="0" w:color="auto"/>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116%</w:t>
            </w:r>
          </w:p>
        </w:tc>
        <w:tc>
          <w:tcPr>
            <w:tcW w:w="1181"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27%</w:t>
            </w:r>
          </w:p>
        </w:tc>
        <w:tc>
          <w:tcPr>
            <w:tcW w:w="1181" w:type="dxa"/>
            <w:tcBorders>
              <w:top w:val="nil"/>
              <w:left w:val="nil"/>
              <w:bottom w:val="nil"/>
              <w:right w:val="single" w:sz="8" w:space="0" w:color="auto"/>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31%</w:t>
            </w:r>
          </w:p>
        </w:tc>
      </w:tr>
      <w:tr w:rsidR="00AB4DC1" w:rsidRPr="00814907" w:rsidTr="00AB4DC1">
        <w:trPr>
          <w:trHeight w:hRule="exact" w:val="259"/>
        </w:trPr>
        <w:tc>
          <w:tcPr>
            <w:tcW w:w="1440" w:type="dxa"/>
            <w:tcBorders>
              <w:top w:val="nil"/>
              <w:left w:val="single" w:sz="8" w:space="0" w:color="auto"/>
              <w:bottom w:val="nil"/>
              <w:right w:val="single" w:sz="8" w:space="0" w:color="auto"/>
            </w:tcBorders>
            <w:shd w:val="clear" w:color="auto" w:fill="auto"/>
            <w:noWrap/>
            <w:vAlign w:val="center"/>
            <w:hideMark/>
          </w:tcPr>
          <w:p w:rsidR="00AB4DC1" w:rsidRPr="00814907" w:rsidRDefault="00AB4DC1" w:rsidP="00AB4DC1">
            <w:pPr>
              <w:widowControl/>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nil"/>
              <w:right w:val="single" w:sz="8" w:space="0" w:color="auto"/>
            </w:tcBorders>
            <w:shd w:val="clear" w:color="auto" w:fill="auto"/>
            <w:noWrap/>
            <w:vAlign w:val="center"/>
            <w:hideMark/>
          </w:tcPr>
          <w:p w:rsidR="00AB4DC1" w:rsidRDefault="00AB4DC1" w:rsidP="00AB4DC1">
            <w:pPr>
              <w:jc w:val="center"/>
              <w:rPr>
                <w:rFonts w:ascii="Calibri" w:hAnsi="Calibri" w:cs="Calibri"/>
                <w:color w:val="000000"/>
                <w:sz w:val="18"/>
                <w:szCs w:val="18"/>
              </w:rPr>
            </w:pPr>
            <w:r>
              <w:rPr>
                <w:rFonts w:ascii="Calibri" w:hAnsi="Calibri" w:cs="Calibri"/>
                <w:color w:val="000000"/>
                <w:sz w:val="18"/>
                <w:szCs w:val="18"/>
              </w:rPr>
              <w:t>2008</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2,718</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2,534</w:t>
            </w:r>
          </w:p>
        </w:tc>
        <w:tc>
          <w:tcPr>
            <w:tcW w:w="10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8,929</w:t>
            </w:r>
          </w:p>
        </w:tc>
        <w:tc>
          <w:tcPr>
            <w:tcW w:w="1181" w:type="dxa"/>
            <w:tcBorders>
              <w:top w:val="nil"/>
              <w:left w:val="single" w:sz="8" w:space="0" w:color="auto"/>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107%</w:t>
            </w:r>
          </w:p>
        </w:tc>
        <w:tc>
          <w:tcPr>
            <w:tcW w:w="1181"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28%</w:t>
            </w:r>
          </w:p>
        </w:tc>
        <w:tc>
          <w:tcPr>
            <w:tcW w:w="1181" w:type="dxa"/>
            <w:tcBorders>
              <w:top w:val="nil"/>
              <w:left w:val="nil"/>
              <w:bottom w:val="nil"/>
              <w:right w:val="single" w:sz="8" w:space="0" w:color="auto"/>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30%</w:t>
            </w:r>
          </w:p>
        </w:tc>
      </w:tr>
      <w:tr w:rsidR="00AB4DC1" w:rsidRPr="00814907" w:rsidTr="00AB4DC1">
        <w:trPr>
          <w:trHeight w:hRule="exact" w:val="259"/>
        </w:trPr>
        <w:tc>
          <w:tcPr>
            <w:tcW w:w="1440" w:type="dxa"/>
            <w:tcBorders>
              <w:top w:val="nil"/>
              <w:left w:val="single" w:sz="8" w:space="0" w:color="auto"/>
              <w:bottom w:val="nil"/>
              <w:right w:val="single" w:sz="8" w:space="0" w:color="auto"/>
            </w:tcBorders>
            <w:shd w:val="clear" w:color="auto" w:fill="auto"/>
            <w:noWrap/>
            <w:vAlign w:val="center"/>
            <w:hideMark/>
          </w:tcPr>
          <w:p w:rsidR="00AB4DC1" w:rsidRPr="00814907" w:rsidRDefault="00AB4DC1" w:rsidP="00AB4DC1">
            <w:pPr>
              <w:widowControl/>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nil"/>
              <w:right w:val="single" w:sz="8" w:space="0" w:color="auto"/>
            </w:tcBorders>
            <w:shd w:val="clear" w:color="auto" w:fill="auto"/>
            <w:noWrap/>
            <w:vAlign w:val="center"/>
            <w:hideMark/>
          </w:tcPr>
          <w:p w:rsidR="00AB4DC1" w:rsidRDefault="00AB4DC1" w:rsidP="00AB4DC1">
            <w:pPr>
              <w:jc w:val="center"/>
              <w:rPr>
                <w:rFonts w:ascii="Calibri" w:hAnsi="Calibri" w:cs="Calibri"/>
                <w:color w:val="000000"/>
                <w:sz w:val="18"/>
                <w:szCs w:val="18"/>
              </w:rPr>
            </w:pPr>
            <w:r>
              <w:rPr>
                <w:rFonts w:ascii="Calibri" w:hAnsi="Calibri" w:cs="Calibri"/>
                <w:color w:val="000000"/>
                <w:sz w:val="18"/>
                <w:szCs w:val="18"/>
              </w:rPr>
              <w:t>2009</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5,743</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6,952</w:t>
            </w:r>
          </w:p>
        </w:tc>
        <w:tc>
          <w:tcPr>
            <w:tcW w:w="10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15,641</w:t>
            </w:r>
          </w:p>
        </w:tc>
        <w:tc>
          <w:tcPr>
            <w:tcW w:w="1181" w:type="dxa"/>
            <w:tcBorders>
              <w:top w:val="nil"/>
              <w:left w:val="single" w:sz="8" w:space="0" w:color="auto"/>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83%</w:t>
            </w:r>
          </w:p>
        </w:tc>
        <w:tc>
          <w:tcPr>
            <w:tcW w:w="1181"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44%</w:t>
            </w:r>
          </w:p>
        </w:tc>
        <w:tc>
          <w:tcPr>
            <w:tcW w:w="1181" w:type="dxa"/>
            <w:tcBorders>
              <w:top w:val="nil"/>
              <w:left w:val="nil"/>
              <w:bottom w:val="nil"/>
              <w:right w:val="single" w:sz="8" w:space="0" w:color="auto"/>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37%</w:t>
            </w:r>
          </w:p>
        </w:tc>
      </w:tr>
      <w:tr w:rsidR="00AB4DC1" w:rsidRPr="00814907" w:rsidTr="00AB4DC1">
        <w:trPr>
          <w:trHeight w:hRule="exact" w:val="259"/>
        </w:trPr>
        <w:tc>
          <w:tcPr>
            <w:tcW w:w="1440" w:type="dxa"/>
            <w:tcBorders>
              <w:top w:val="nil"/>
              <w:left w:val="single" w:sz="8" w:space="0" w:color="auto"/>
              <w:bottom w:val="nil"/>
              <w:right w:val="single" w:sz="8" w:space="0" w:color="auto"/>
            </w:tcBorders>
            <w:shd w:val="clear" w:color="auto" w:fill="auto"/>
            <w:noWrap/>
            <w:vAlign w:val="center"/>
            <w:hideMark/>
          </w:tcPr>
          <w:p w:rsidR="00AB4DC1" w:rsidRPr="00814907" w:rsidRDefault="00AB4DC1" w:rsidP="00AB4DC1">
            <w:pPr>
              <w:widowControl/>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nil"/>
              <w:right w:val="single" w:sz="8" w:space="0" w:color="auto"/>
            </w:tcBorders>
            <w:shd w:val="clear" w:color="auto" w:fill="auto"/>
            <w:noWrap/>
            <w:vAlign w:val="center"/>
            <w:hideMark/>
          </w:tcPr>
          <w:p w:rsidR="00AB4DC1" w:rsidRDefault="00AB4DC1" w:rsidP="00AB4DC1">
            <w:pPr>
              <w:jc w:val="center"/>
              <w:rPr>
                <w:rFonts w:ascii="Calibri" w:hAnsi="Calibri" w:cs="Calibri"/>
                <w:color w:val="000000"/>
                <w:sz w:val="18"/>
                <w:szCs w:val="18"/>
              </w:rPr>
            </w:pPr>
            <w:r>
              <w:rPr>
                <w:rFonts w:ascii="Calibri" w:hAnsi="Calibri" w:cs="Calibri"/>
                <w:color w:val="000000"/>
                <w:sz w:val="18"/>
                <w:szCs w:val="18"/>
              </w:rPr>
              <w:t>2010</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2,609</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2,610</w:t>
            </w:r>
          </w:p>
        </w:tc>
        <w:tc>
          <w:tcPr>
            <w:tcW w:w="10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12,901</w:t>
            </w:r>
          </w:p>
        </w:tc>
        <w:tc>
          <w:tcPr>
            <w:tcW w:w="1181" w:type="dxa"/>
            <w:tcBorders>
              <w:top w:val="nil"/>
              <w:left w:val="single" w:sz="8" w:space="0" w:color="auto"/>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100%</w:t>
            </w:r>
          </w:p>
        </w:tc>
        <w:tc>
          <w:tcPr>
            <w:tcW w:w="1181"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20%</w:t>
            </w:r>
          </w:p>
        </w:tc>
        <w:tc>
          <w:tcPr>
            <w:tcW w:w="1181" w:type="dxa"/>
            <w:tcBorders>
              <w:top w:val="nil"/>
              <w:left w:val="nil"/>
              <w:bottom w:val="nil"/>
              <w:right w:val="single" w:sz="8" w:space="0" w:color="auto"/>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20%</w:t>
            </w:r>
          </w:p>
        </w:tc>
      </w:tr>
      <w:tr w:rsidR="00AB4DC1" w:rsidRPr="00814907" w:rsidTr="00AB4DC1">
        <w:trPr>
          <w:trHeight w:hRule="exact" w:val="259"/>
        </w:trPr>
        <w:tc>
          <w:tcPr>
            <w:tcW w:w="1440" w:type="dxa"/>
            <w:tcBorders>
              <w:top w:val="nil"/>
              <w:left w:val="single" w:sz="8" w:space="0" w:color="auto"/>
              <w:bottom w:val="nil"/>
              <w:right w:val="single" w:sz="8" w:space="0" w:color="auto"/>
            </w:tcBorders>
            <w:shd w:val="clear" w:color="auto" w:fill="auto"/>
            <w:noWrap/>
            <w:vAlign w:val="center"/>
            <w:hideMark/>
          </w:tcPr>
          <w:p w:rsidR="00AB4DC1" w:rsidRPr="00814907" w:rsidRDefault="00AB4DC1" w:rsidP="00AB4DC1">
            <w:pPr>
              <w:widowControl/>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nil"/>
              <w:right w:val="single" w:sz="8" w:space="0" w:color="auto"/>
            </w:tcBorders>
            <w:shd w:val="clear" w:color="auto" w:fill="auto"/>
            <w:noWrap/>
            <w:vAlign w:val="center"/>
            <w:hideMark/>
          </w:tcPr>
          <w:p w:rsidR="00AB4DC1" w:rsidRDefault="00AB4DC1" w:rsidP="00AB4DC1">
            <w:pPr>
              <w:jc w:val="center"/>
              <w:rPr>
                <w:rFonts w:ascii="Calibri" w:hAnsi="Calibri" w:cs="Calibri"/>
                <w:color w:val="000000"/>
                <w:sz w:val="18"/>
                <w:szCs w:val="18"/>
              </w:rPr>
            </w:pPr>
            <w:r>
              <w:rPr>
                <w:rFonts w:ascii="Calibri" w:hAnsi="Calibri" w:cs="Calibri"/>
                <w:color w:val="000000"/>
                <w:sz w:val="18"/>
                <w:szCs w:val="18"/>
              </w:rPr>
              <w:t>2011</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9,199</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8,006</w:t>
            </w:r>
          </w:p>
        </w:tc>
        <w:tc>
          <w:tcPr>
            <w:tcW w:w="10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17,226</w:t>
            </w:r>
          </w:p>
        </w:tc>
        <w:tc>
          <w:tcPr>
            <w:tcW w:w="1181" w:type="dxa"/>
            <w:tcBorders>
              <w:top w:val="nil"/>
              <w:left w:val="single" w:sz="8" w:space="0" w:color="auto"/>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115%</w:t>
            </w:r>
          </w:p>
        </w:tc>
        <w:tc>
          <w:tcPr>
            <w:tcW w:w="1181"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46%</w:t>
            </w:r>
          </w:p>
        </w:tc>
        <w:tc>
          <w:tcPr>
            <w:tcW w:w="1181" w:type="dxa"/>
            <w:tcBorders>
              <w:top w:val="nil"/>
              <w:left w:val="nil"/>
              <w:bottom w:val="nil"/>
              <w:right w:val="single" w:sz="8" w:space="0" w:color="auto"/>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53%</w:t>
            </w:r>
          </w:p>
        </w:tc>
      </w:tr>
      <w:tr w:rsidR="00AB4DC1" w:rsidRPr="00814907" w:rsidTr="00AB4DC1">
        <w:trPr>
          <w:trHeight w:hRule="exact" w:val="259"/>
        </w:trPr>
        <w:tc>
          <w:tcPr>
            <w:tcW w:w="1440" w:type="dxa"/>
            <w:tcBorders>
              <w:top w:val="nil"/>
              <w:left w:val="single" w:sz="8" w:space="0" w:color="auto"/>
              <w:bottom w:val="nil"/>
              <w:right w:val="single" w:sz="8" w:space="0" w:color="auto"/>
            </w:tcBorders>
            <w:shd w:val="clear" w:color="auto" w:fill="auto"/>
            <w:noWrap/>
            <w:vAlign w:val="center"/>
            <w:hideMark/>
          </w:tcPr>
          <w:p w:rsidR="00AB4DC1" w:rsidRPr="00814907" w:rsidRDefault="00AB4DC1" w:rsidP="00AB4DC1">
            <w:pPr>
              <w:widowControl/>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nil"/>
              <w:right w:val="single" w:sz="8" w:space="0" w:color="auto"/>
            </w:tcBorders>
            <w:shd w:val="clear" w:color="auto" w:fill="auto"/>
            <w:noWrap/>
            <w:vAlign w:val="center"/>
            <w:hideMark/>
          </w:tcPr>
          <w:p w:rsidR="00AB4DC1" w:rsidRDefault="00AB4DC1" w:rsidP="00AB4DC1">
            <w:pPr>
              <w:jc w:val="center"/>
              <w:rPr>
                <w:rFonts w:ascii="Calibri" w:hAnsi="Calibri" w:cs="Calibri"/>
                <w:color w:val="000000"/>
                <w:sz w:val="18"/>
                <w:szCs w:val="18"/>
              </w:rPr>
            </w:pPr>
            <w:r>
              <w:rPr>
                <w:rFonts w:ascii="Calibri" w:hAnsi="Calibri" w:cs="Calibri"/>
                <w:color w:val="000000"/>
                <w:sz w:val="18"/>
                <w:szCs w:val="18"/>
              </w:rPr>
              <w:t>2012</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10,401</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8,683</w:t>
            </w:r>
          </w:p>
        </w:tc>
        <w:tc>
          <w:tcPr>
            <w:tcW w:w="10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19,277</w:t>
            </w:r>
          </w:p>
        </w:tc>
        <w:tc>
          <w:tcPr>
            <w:tcW w:w="1181" w:type="dxa"/>
            <w:tcBorders>
              <w:top w:val="nil"/>
              <w:left w:val="single" w:sz="8" w:space="0" w:color="auto"/>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120%</w:t>
            </w:r>
          </w:p>
        </w:tc>
        <w:tc>
          <w:tcPr>
            <w:tcW w:w="1181"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45%</w:t>
            </w:r>
          </w:p>
        </w:tc>
        <w:tc>
          <w:tcPr>
            <w:tcW w:w="1181" w:type="dxa"/>
            <w:tcBorders>
              <w:top w:val="nil"/>
              <w:left w:val="nil"/>
              <w:bottom w:val="nil"/>
              <w:right w:val="single" w:sz="8" w:space="0" w:color="auto"/>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54%</w:t>
            </w:r>
          </w:p>
        </w:tc>
      </w:tr>
      <w:tr w:rsidR="00AB4DC1" w:rsidRPr="00814907" w:rsidTr="00AB4DC1">
        <w:trPr>
          <w:trHeight w:hRule="exact" w:val="259"/>
        </w:trPr>
        <w:tc>
          <w:tcPr>
            <w:tcW w:w="1440" w:type="dxa"/>
            <w:tcBorders>
              <w:top w:val="nil"/>
              <w:left w:val="single" w:sz="8" w:space="0" w:color="auto"/>
              <w:bottom w:val="nil"/>
              <w:right w:val="single" w:sz="8" w:space="0" w:color="auto"/>
            </w:tcBorders>
            <w:shd w:val="clear" w:color="auto" w:fill="auto"/>
            <w:noWrap/>
            <w:vAlign w:val="center"/>
            <w:hideMark/>
          </w:tcPr>
          <w:p w:rsidR="00AB4DC1" w:rsidRPr="00814907" w:rsidRDefault="00AB4DC1" w:rsidP="00AB4DC1">
            <w:pPr>
              <w:widowControl/>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nil"/>
              <w:right w:val="single" w:sz="8" w:space="0" w:color="auto"/>
            </w:tcBorders>
            <w:shd w:val="clear" w:color="auto" w:fill="auto"/>
            <w:noWrap/>
            <w:vAlign w:val="center"/>
            <w:hideMark/>
          </w:tcPr>
          <w:p w:rsidR="00AB4DC1" w:rsidRDefault="00AB4DC1" w:rsidP="00AB4DC1">
            <w:pPr>
              <w:jc w:val="center"/>
              <w:rPr>
                <w:rFonts w:ascii="Calibri" w:hAnsi="Calibri" w:cs="Calibri"/>
                <w:color w:val="000000"/>
                <w:sz w:val="18"/>
                <w:szCs w:val="18"/>
              </w:rPr>
            </w:pPr>
            <w:r>
              <w:rPr>
                <w:rFonts w:ascii="Calibri" w:hAnsi="Calibri" w:cs="Calibri"/>
                <w:color w:val="000000"/>
                <w:sz w:val="18"/>
                <w:szCs w:val="18"/>
              </w:rPr>
              <w:t>2013</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15,154</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14,900</w:t>
            </w:r>
          </w:p>
        </w:tc>
        <w:tc>
          <w:tcPr>
            <w:tcW w:w="10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34,672</w:t>
            </w:r>
          </w:p>
        </w:tc>
        <w:tc>
          <w:tcPr>
            <w:tcW w:w="1181" w:type="dxa"/>
            <w:tcBorders>
              <w:top w:val="nil"/>
              <w:left w:val="single" w:sz="8" w:space="0" w:color="auto"/>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102%</w:t>
            </w:r>
          </w:p>
        </w:tc>
        <w:tc>
          <w:tcPr>
            <w:tcW w:w="1181"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43%</w:t>
            </w:r>
          </w:p>
        </w:tc>
        <w:tc>
          <w:tcPr>
            <w:tcW w:w="1181" w:type="dxa"/>
            <w:tcBorders>
              <w:top w:val="nil"/>
              <w:left w:val="nil"/>
              <w:bottom w:val="nil"/>
              <w:right w:val="single" w:sz="8" w:space="0" w:color="auto"/>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44%</w:t>
            </w:r>
          </w:p>
        </w:tc>
      </w:tr>
      <w:tr w:rsidR="00AB4DC1" w:rsidRPr="00814907" w:rsidTr="00AB4DC1">
        <w:trPr>
          <w:trHeight w:hRule="exact" w:val="259"/>
        </w:trPr>
        <w:tc>
          <w:tcPr>
            <w:tcW w:w="1440" w:type="dxa"/>
            <w:tcBorders>
              <w:top w:val="nil"/>
              <w:left w:val="single" w:sz="8" w:space="0" w:color="auto"/>
              <w:bottom w:val="nil"/>
              <w:right w:val="single" w:sz="8" w:space="0" w:color="auto"/>
            </w:tcBorders>
            <w:shd w:val="clear" w:color="auto" w:fill="auto"/>
            <w:noWrap/>
            <w:vAlign w:val="center"/>
            <w:hideMark/>
          </w:tcPr>
          <w:p w:rsidR="00AB4DC1" w:rsidRPr="00814907" w:rsidRDefault="00AB4DC1" w:rsidP="00AB4DC1">
            <w:pPr>
              <w:widowControl/>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nil"/>
              <w:right w:val="single" w:sz="8" w:space="0" w:color="auto"/>
            </w:tcBorders>
            <w:shd w:val="clear" w:color="auto" w:fill="auto"/>
            <w:noWrap/>
            <w:vAlign w:val="center"/>
            <w:hideMark/>
          </w:tcPr>
          <w:p w:rsidR="00AB4DC1" w:rsidRDefault="00AB4DC1" w:rsidP="00AB4DC1">
            <w:pPr>
              <w:jc w:val="center"/>
              <w:rPr>
                <w:rFonts w:ascii="Calibri" w:hAnsi="Calibri" w:cs="Calibri"/>
                <w:color w:val="000000"/>
                <w:sz w:val="18"/>
                <w:szCs w:val="18"/>
              </w:rPr>
            </w:pPr>
            <w:r>
              <w:rPr>
                <w:rFonts w:ascii="Calibri" w:hAnsi="Calibri" w:cs="Calibri"/>
                <w:color w:val="000000"/>
                <w:sz w:val="18"/>
                <w:szCs w:val="18"/>
              </w:rPr>
              <w:t>2014</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31,106</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31,642</w:t>
            </w:r>
          </w:p>
        </w:tc>
        <w:tc>
          <w:tcPr>
            <w:tcW w:w="10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20,754</w:t>
            </w:r>
          </w:p>
        </w:tc>
        <w:tc>
          <w:tcPr>
            <w:tcW w:w="1181" w:type="dxa"/>
            <w:tcBorders>
              <w:top w:val="nil"/>
              <w:left w:val="single" w:sz="8" w:space="0" w:color="auto"/>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98%</w:t>
            </w:r>
          </w:p>
        </w:tc>
        <w:tc>
          <w:tcPr>
            <w:tcW w:w="1181"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152%</w:t>
            </w:r>
          </w:p>
        </w:tc>
        <w:tc>
          <w:tcPr>
            <w:tcW w:w="1181" w:type="dxa"/>
            <w:tcBorders>
              <w:top w:val="nil"/>
              <w:left w:val="nil"/>
              <w:bottom w:val="nil"/>
              <w:right w:val="single" w:sz="8" w:space="0" w:color="auto"/>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150%</w:t>
            </w:r>
          </w:p>
        </w:tc>
      </w:tr>
      <w:tr w:rsidR="00AB4DC1" w:rsidRPr="00814907" w:rsidTr="00AB4DC1">
        <w:trPr>
          <w:trHeight w:hRule="exact" w:val="259"/>
        </w:trPr>
        <w:tc>
          <w:tcPr>
            <w:tcW w:w="1440" w:type="dxa"/>
            <w:tcBorders>
              <w:top w:val="nil"/>
              <w:left w:val="single" w:sz="8" w:space="0" w:color="auto"/>
              <w:bottom w:val="nil"/>
              <w:right w:val="single" w:sz="8" w:space="0" w:color="auto"/>
            </w:tcBorders>
            <w:shd w:val="clear" w:color="auto" w:fill="auto"/>
            <w:noWrap/>
            <w:vAlign w:val="center"/>
            <w:hideMark/>
          </w:tcPr>
          <w:p w:rsidR="00AB4DC1" w:rsidRPr="00814907" w:rsidRDefault="00AB4DC1" w:rsidP="00AB4DC1">
            <w:pPr>
              <w:widowControl/>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nil"/>
              <w:right w:val="single" w:sz="8" w:space="0" w:color="auto"/>
            </w:tcBorders>
            <w:shd w:val="clear" w:color="auto" w:fill="auto"/>
            <w:noWrap/>
            <w:vAlign w:val="center"/>
            <w:hideMark/>
          </w:tcPr>
          <w:p w:rsidR="00AB4DC1" w:rsidRDefault="00AB4DC1" w:rsidP="00AB4DC1">
            <w:pPr>
              <w:jc w:val="center"/>
              <w:rPr>
                <w:rFonts w:ascii="Calibri" w:hAnsi="Calibri" w:cs="Calibri"/>
                <w:color w:val="000000"/>
                <w:sz w:val="18"/>
                <w:szCs w:val="18"/>
              </w:rPr>
            </w:pPr>
            <w:r>
              <w:rPr>
                <w:rFonts w:ascii="Calibri" w:hAnsi="Calibri" w:cs="Calibri"/>
                <w:color w:val="000000"/>
                <w:sz w:val="18"/>
                <w:szCs w:val="18"/>
              </w:rPr>
              <w:t>2015</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18,072</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NA</w:t>
            </w:r>
          </w:p>
        </w:tc>
        <w:tc>
          <w:tcPr>
            <w:tcW w:w="10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24,849</w:t>
            </w:r>
          </w:p>
        </w:tc>
        <w:tc>
          <w:tcPr>
            <w:tcW w:w="1181" w:type="dxa"/>
            <w:tcBorders>
              <w:top w:val="nil"/>
              <w:left w:val="single" w:sz="8" w:space="0" w:color="auto"/>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NA</w:t>
            </w:r>
          </w:p>
        </w:tc>
        <w:tc>
          <w:tcPr>
            <w:tcW w:w="1181"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NA</w:t>
            </w:r>
          </w:p>
        </w:tc>
        <w:tc>
          <w:tcPr>
            <w:tcW w:w="1181" w:type="dxa"/>
            <w:tcBorders>
              <w:top w:val="nil"/>
              <w:left w:val="nil"/>
              <w:bottom w:val="nil"/>
              <w:right w:val="single" w:sz="8" w:space="0" w:color="auto"/>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73%</w:t>
            </w:r>
          </w:p>
        </w:tc>
      </w:tr>
      <w:tr w:rsidR="00AB4DC1" w:rsidRPr="00814907" w:rsidTr="00AB4DC1">
        <w:trPr>
          <w:trHeight w:hRule="exact" w:val="259"/>
        </w:trPr>
        <w:tc>
          <w:tcPr>
            <w:tcW w:w="1440" w:type="dxa"/>
            <w:tcBorders>
              <w:top w:val="nil"/>
              <w:left w:val="single" w:sz="8" w:space="0" w:color="auto"/>
              <w:bottom w:val="nil"/>
              <w:right w:val="single" w:sz="8" w:space="0" w:color="auto"/>
            </w:tcBorders>
            <w:shd w:val="clear" w:color="auto" w:fill="auto"/>
            <w:noWrap/>
            <w:vAlign w:val="center"/>
            <w:hideMark/>
          </w:tcPr>
          <w:p w:rsidR="00AB4DC1" w:rsidRPr="00814907" w:rsidRDefault="00AB4DC1" w:rsidP="00AB4DC1">
            <w:pPr>
              <w:widowControl/>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nil"/>
              <w:right w:val="single" w:sz="8" w:space="0" w:color="auto"/>
            </w:tcBorders>
            <w:shd w:val="clear" w:color="auto" w:fill="auto"/>
            <w:noWrap/>
            <w:vAlign w:val="center"/>
            <w:hideMark/>
          </w:tcPr>
          <w:p w:rsidR="00AB4DC1" w:rsidRDefault="00AB4DC1" w:rsidP="00AB4DC1">
            <w:pPr>
              <w:jc w:val="center"/>
              <w:rPr>
                <w:rFonts w:ascii="Calibri" w:hAnsi="Calibri" w:cs="Calibri"/>
                <w:color w:val="000000"/>
                <w:sz w:val="18"/>
                <w:szCs w:val="18"/>
              </w:rPr>
            </w:pPr>
            <w:r>
              <w:rPr>
                <w:rFonts w:ascii="Calibri" w:hAnsi="Calibri" w:cs="Calibri"/>
                <w:color w:val="000000"/>
                <w:sz w:val="18"/>
                <w:szCs w:val="18"/>
              </w:rPr>
              <w:t>2016</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15,912</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12,800</w:t>
            </w:r>
          </w:p>
        </w:tc>
        <w:tc>
          <w:tcPr>
            <w:tcW w:w="10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15,147</w:t>
            </w:r>
          </w:p>
        </w:tc>
        <w:tc>
          <w:tcPr>
            <w:tcW w:w="1181" w:type="dxa"/>
            <w:tcBorders>
              <w:top w:val="nil"/>
              <w:left w:val="single" w:sz="8" w:space="0" w:color="auto"/>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124%</w:t>
            </w:r>
          </w:p>
        </w:tc>
        <w:tc>
          <w:tcPr>
            <w:tcW w:w="1181"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85%</w:t>
            </w:r>
          </w:p>
        </w:tc>
        <w:tc>
          <w:tcPr>
            <w:tcW w:w="1181" w:type="dxa"/>
            <w:tcBorders>
              <w:top w:val="nil"/>
              <w:left w:val="nil"/>
              <w:bottom w:val="nil"/>
              <w:right w:val="single" w:sz="8" w:space="0" w:color="auto"/>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105%</w:t>
            </w:r>
          </w:p>
        </w:tc>
      </w:tr>
      <w:tr w:rsidR="00AB4DC1" w:rsidRPr="00814907" w:rsidTr="00AB4DC1">
        <w:trPr>
          <w:trHeight w:hRule="exact" w:val="259"/>
        </w:trPr>
        <w:tc>
          <w:tcPr>
            <w:tcW w:w="1440" w:type="dxa"/>
            <w:tcBorders>
              <w:top w:val="nil"/>
              <w:left w:val="single" w:sz="8" w:space="0" w:color="auto"/>
              <w:bottom w:val="nil"/>
              <w:right w:val="nil"/>
            </w:tcBorders>
            <w:shd w:val="clear" w:color="auto" w:fill="auto"/>
            <w:noWrap/>
            <w:vAlign w:val="center"/>
            <w:hideMark/>
          </w:tcPr>
          <w:p w:rsidR="00AB4DC1" w:rsidRPr="00814907" w:rsidRDefault="00AB4DC1" w:rsidP="00AB4DC1">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AB4DC1" w:rsidRDefault="00AB4DC1" w:rsidP="00AB4DC1">
            <w:pPr>
              <w:jc w:val="center"/>
              <w:rPr>
                <w:rFonts w:ascii="Calibri" w:hAnsi="Calibri" w:cs="Calibri"/>
                <w:color w:val="000000"/>
                <w:sz w:val="18"/>
                <w:szCs w:val="18"/>
              </w:rPr>
            </w:pPr>
            <w:r>
              <w:rPr>
                <w:rFonts w:ascii="Calibri" w:hAnsi="Calibri" w:cs="Calibri"/>
                <w:color w:val="000000"/>
                <w:sz w:val="18"/>
                <w:szCs w:val="18"/>
              </w:rPr>
              <w:t>2017</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11,091</w:t>
            </w:r>
          </w:p>
        </w:tc>
        <w:tc>
          <w:tcPr>
            <w:tcW w:w="9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8,100</w:t>
            </w:r>
          </w:p>
        </w:tc>
        <w:tc>
          <w:tcPr>
            <w:tcW w:w="1060"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11,750</w:t>
            </w:r>
          </w:p>
        </w:tc>
        <w:tc>
          <w:tcPr>
            <w:tcW w:w="1181" w:type="dxa"/>
            <w:tcBorders>
              <w:top w:val="nil"/>
              <w:left w:val="single" w:sz="8" w:space="0" w:color="auto"/>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137%</w:t>
            </w:r>
          </w:p>
        </w:tc>
        <w:tc>
          <w:tcPr>
            <w:tcW w:w="1181" w:type="dxa"/>
            <w:tcBorders>
              <w:top w:val="nil"/>
              <w:left w:val="nil"/>
              <w:bottom w:val="nil"/>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69%</w:t>
            </w:r>
          </w:p>
        </w:tc>
        <w:tc>
          <w:tcPr>
            <w:tcW w:w="1181" w:type="dxa"/>
            <w:tcBorders>
              <w:top w:val="nil"/>
              <w:left w:val="nil"/>
              <w:bottom w:val="nil"/>
              <w:right w:val="single" w:sz="8" w:space="0" w:color="auto"/>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94%</w:t>
            </w:r>
          </w:p>
        </w:tc>
      </w:tr>
      <w:tr w:rsidR="00AB4DC1" w:rsidRPr="00814907" w:rsidTr="00AB4DC1">
        <w:trPr>
          <w:trHeight w:hRule="exact" w:val="259"/>
        </w:trPr>
        <w:tc>
          <w:tcPr>
            <w:tcW w:w="1440" w:type="dxa"/>
            <w:tcBorders>
              <w:top w:val="nil"/>
              <w:left w:val="single" w:sz="8" w:space="0" w:color="auto"/>
              <w:bottom w:val="nil"/>
              <w:right w:val="nil"/>
            </w:tcBorders>
            <w:shd w:val="clear" w:color="auto" w:fill="auto"/>
            <w:noWrap/>
            <w:vAlign w:val="center"/>
          </w:tcPr>
          <w:p w:rsidR="00AB4DC1" w:rsidRPr="00814907" w:rsidRDefault="00AB4DC1" w:rsidP="00AB4DC1">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B4DC1" w:rsidRDefault="00AB4DC1" w:rsidP="00AB4DC1">
            <w:pPr>
              <w:jc w:val="center"/>
              <w:rPr>
                <w:rFonts w:ascii="Calibri" w:hAnsi="Calibri" w:cs="Calibri"/>
                <w:color w:val="000000"/>
                <w:sz w:val="18"/>
                <w:szCs w:val="18"/>
              </w:rPr>
            </w:pPr>
            <w:r>
              <w:rPr>
                <w:rFonts w:ascii="Calibri" w:hAnsi="Calibri" w:cs="Calibri"/>
                <w:color w:val="000000"/>
                <w:sz w:val="18"/>
                <w:szCs w:val="18"/>
              </w:rPr>
              <w:t>2018</w:t>
            </w:r>
          </w:p>
        </w:tc>
        <w:tc>
          <w:tcPr>
            <w:tcW w:w="960" w:type="dxa"/>
            <w:tcBorders>
              <w:top w:val="nil"/>
              <w:left w:val="nil"/>
              <w:bottom w:val="nil"/>
              <w:right w:val="nil"/>
            </w:tcBorders>
            <w:shd w:val="clear" w:color="auto" w:fill="auto"/>
            <w:noWrap/>
            <w:vAlign w:val="center"/>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7,603</w:t>
            </w:r>
          </w:p>
        </w:tc>
        <w:tc>
          <w:tcPr>
            <w:tcW w:w="960" w:type="dxa"/>
            <w:tcBorders>
              <w:top w:val="nil"/>
              <w:left w:val="nil"/>
              <w:bottom w:val="nil"/>
              <w:right w:val="nil"/>
            </w:tcBorders>
            <w:shd w:val="clear" w:color="auto" w:fill="auto"/>
            <w:noWrap/>
            <w:vAlign w:val="center"/>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6,113</w:t>
            </w:r>
          </w:p>
        </w:tc>
        <w:tc>
          <w:tcPr>
            <w:tcW w:w="1060" w:type="dxa"/>
            <w:tcBorders>
              <w:top w:val="nil"/>
              <w:left w:val="nil"/>
              <w:bottom w:val="nil"/>
              <w:right w:val="nil"/>
            </w:tcBorders>
            <w:shd w:val="clear" w:color="auto" w:fill="auto"/>
            <w:noWrap/>
            <w:vAlign w:val="center"/>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10,642</w:t>
            </w:r>
          </w:p>
        </w:tc>
        <w:tc>
          <w:tcPr>
            <w:tcW w:w="1181" w:type="dxa"/>
            <w:tcBorders>
              <w:top w:val="nil"/>
              <w:left w:val="single" w:sz="8" w:space="0" w:color="auto"/>
              <w:bottom w:val="nil"/>
              <w:right w:val="nil"/>
            </w:tcBorders>
            <w:shd w:val="clear" w:color="auto" w:fill="auto"/>
            <w:noWrap/>
            <w:vAlign w:val="center"/>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124%</w:t>
            </w:r>
          </w:p>
        </w:tc>
        <w:tc>
          <w:tcPr>
            <w:tcW w:w="1181" w:type="dxa"/>
            <w:tcBorders>
              <w:top w:val="nil"/>
              <w:left w:val="nil"/>
              <w:bottom w:val="nil"/>
              <w:right w:val="nil"/>
            </w:tcBorders>
            <w:shd w:val="clear" w:color="auto" w:fill="auto"/>
            <w:noWrap/>
            <w:vAlign w:val="center"/>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57%</w:t>
            </w:r>
          </w:p>
        </w:tc>
        <w:tc>
          <w:tcPr>
            <w:tcW w:w="1181" w:type="dxa"/>
            <w:tcBorders>
              <w:top w:val="nil"/>
              <w:left w:val="nil"/>
              <w:bottom w:val="nil"/>
              <w:right w:val="single" w:sz="8" w:space="0" w:color="auto"/>
            </w:tcBorders>
            <w:shd w:val="clear" w:color="auto" w:fill="auto"/>
            <w:noWrap/>
            <w:vAlign w:val="center"/>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71%</w:t>
            </w:r>
          </w:p>
        </w:tc>
      </w:tr>
      <w:tr w:rsidR="00AB4DC1" w:rsidRPr="00814907" w:rsidTr="00AB4DC1">
        <w:trPr>
          <w:trHeight w:hRule="exact" w:val="259"/>
        </w:trPr>
        <w:tc>
          <w:tcPr>
            <w:tcW w:w="1440" w:type="dxa"/>
            <w:tcBorders>
              <w:top w:val="nil"/>
              <w:left w:val="single" w:sz="8" w:space="0" w:color="auto"/>
              <w:bottom w:val="nil"/>
              <w:right w:val="nil"/>
            </w:tcBorders>
            <w:shd w:val="clear" w:color="auto" w:fill="auto"/>
            <w:noWrap/>
            <w:vAlign w:val="center"/>
          </w:tcPr>
          <w:p w:rsidR="00AB4DC1" w:rsidRPr="00814907" w:rsidRDefault="00AB4DC1" w:rsidP="00AB4DC1">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AB4DC1" w:rsidRDefault="00AB4DC1" w:rsidP="00AB4DC1">
            <w:pPr>
              <w:jc w:val="center"/>
              <w:rPr>
                <w:rFonts w:ascii="Calibri" w:hAnsi="Calibri" w:cs="Calibri"/>
                <w:color w:val="000000"/>
                <w:sz w:val="18"/>
                <w:szCs w:val="18"/>
              </w:rPr>
            </w:pPr>
            <w:r>
              <w:rPr>
                <w:rFonts w:ascii="Calibri" w:hAnsi="Calibri" w:cs="Calibri"/>
                <w:color w:val="000000"/>
                <w:sz w:val="18"/>
                <w:szCs w:val="18"/>
              </w:rPr>
              <w:t>2019</w:t>
            </w:r>
          </w:p>
        </w:tc>
        <w:tc>
          <w:tcPr>
            <w:tcW w:w="960" w:type="dxa"/>
            <w:tcBorders>
              <w:top w:val="nil"/>
              <w:left w:val="nil"/>
              <w:bottom w:val="nil"/>
              <w:right w:val="nil"/>
            </w:tcBorders>
            <w:shd w:val="clear" w:color="auto" w:fill="auto"/>
            <w:noWrap/>
            <w:vAlign w:val="center"/>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6,814</w:t>
            </w:r>
          </w:p>
        </w:tc>
        <w:tc>
          <w:tcPr>
            <w:tcW w:w="960" w:type="dxa"/>
            <w:tcBorders>
              <w:top w:val="nil"/>
              <w:left w:val="nil"/>
              <w:bottom w:val="nil"/>
              <w:right w:val="nil"/>
            </w:tcBorders>
            <w:shd w:val="clear" w:color="auto" w:fill="auto"/>
            <w:noWrap/>
            <w:vAlign w:val="center"/>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5,435</w:t>
            </w:r>
          </w:p>
        </w:tc>
        <w:tc>
          <w:tcPr>
            <w:tcW w:w="1060" w:type="dxa"/>
            <w:tcBorders>
              <w:top w:val="nil"/>
              <w:left w:val="nil"/>
              <w:bottom w:val="nil"/>
              <w:right w:val="nil"/>
            </w:tcBorders>
            <w:shd w:val="clear" w:color="auto" w:fill="auto"/>
            <w:noWrap/>
            <w:vAlign w:val="center"/>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15,231</w:t>
            </w:r>
          </w:p>
        </w:tc>
        <w:tc>
          <w:tcPr>
            <w:tcW w:w="1181" w:type="dxa"/>
            <w:tcBorders>
              <w:top w:val="nil"/>
              <w:left w:val="single" w:sz="8" w:space="0" w:color="auto"/>
              <w:bottom w:val="nil"/>
              <w:right w:val="nil"/>
            </w:tcBorders>
            <w:shd w:val="clear" w:color="auto" w:fill="auto"/>
            <w:noWrap/>
            <w:vAlign w:val="center"/>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125%</w:t>
            </w:r>
          </w:p>
        </w:tc>
        <w:tc>
          <w:tcPr>
            <w:tcW w:w="1181" w:type="dxa"/>
            <w:tcBorders>
              <w:top w:val="nil"/>
              <w:left w:val="nil"/>
              <w:bottom w:val="nil"/>
              <w:right w:val="nil"/>
            </w:tcBorders>
            <w:shd w:val="clear" w:color="auto" w:fill="auto"/>
            <w:noWrap/>
            <w:vAlign w:val="center"/>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36%</w:t>
            </w:r>
          </w:p>
        </w:tc>
        <w:tc>
          <w:tcPr>
            <w:tcW w:w="1181" w:type="dxa"/>
            <w:tcBorders>
              <w:top w:val="nil"/>
              <w:left w:val="nil"/>
              <w:bottom w:val="nil"/>
              <w:right w:val="single" w:sz="8" w:space="0" w:color="auto"/>
            </w:tcBorders>
            <w:shd w:val="clear" w:color="auto" w:fill="auto"/>
            <w:noWrap/>
            <w:vAlign w:val="center"/>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45%</w:t>
            </w:r>
          </w:p>
        </w:tc>
      </w:tr>
      <w:tr w:rsidR="00AB4DC1" w:rsidRPr="00814907" w:rsidTr="00AB4DC1">
        <w:trPr>
          <w:trHeight w:hRule="exact" w:val="259"/>
        </w:trPr>
        <w:tc>
          <w:tcPr>
            <w:tcW w:w="1440" w:type="dxa"/>
            <w:tcBorders>
              <w:top w:val="nil"/>
              <w:left w:val="single" w:sz="8" w:space="0" w:color="auto"/>
              <w:bottom w:val="single" w:sz="8" w:space="0" w:color="auto"/>
              <w:right w:val="nil"/>
            </w:tcBorders>
            <w:shd w:val="clear" w:color="auto" w:fill="auto"/>
            <w:noWrap/>
            <w:vAlign w:val="center"/>
            <w:hideMark/>
          </w:tcPr>
          <w:p w:rsidR="00AB4DC1" w:rsidRPr="00814907" w:rsidRDefault="00AB4DC1" w:rsidP="00AB4DC1">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single" w:sz="8" w:space="0" w:color="auto"/>
              <w:right w:val="single" w:sz="8" w:space="0" w:color="auto"/>
            </w:tcBorders>
            <w:shd w:val="clear" w:color="auto" w:fill="auto"/>
            <w:noWrap/>
            <w:vAlign w:val="center"/>
            <w:hideMark/>
          </w:tcPr>
          <w:p w:rsidR="00AB4DC1" w:rsidRDefault="00AB4DC1" w:rsidP="00AB4DC1">
            <w:pPr>
              <w:jc w:val="center"/>
              <w:rPr>
                <w:rFonts w:ascii="Calibri" w:hAnsi="Calibri" w:cs="Calibri"/>
                <w:color w:val="000000"/>
                <w:sz w:val="18"/>
                <w:szCs w:val="18"/>
              </w:rPr>
            </w:pPr>
            <w:r>
              <w:rPr>
                <w:rFonts w:ascii="Calibri" w:hAnsi="Calibri" w:cs="Calibri"/>
                <w:color w:val="000000"/>
                <w:sz w:val="18"/>
                <w:szCs w:val="18"/>
              </w:rPr>
              <w:t>2020</w:t>
            </w:r>
          </w:p>
        </w:tc>
        <w:tc>
          <w:tcPr>
            <w:tcW w:w="960" w:type="dxa"/>
            <w:tcBorders>
              <w:top w:val="nil"/>
              <w:left w:val="nil"/>
              <w:bottom w:val="single" w:sz="8" w:space="0" w:color="auto"/>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13,856</w:t>
            </w:r>
          </w:p>
        </w:tc>
        <w:tc>
          <w:tcPr>
            <w:tcW w:w="960" w:type="dxa"/>
            <w:tcBorders>
              <w:top w:val="nil"/>
              <w:left w:val="nil"/>
              <w:bottom w:val="single" w:sz="8" w:space="0" w:color="auto"/>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10,902</w:t>
            </w:r>
          </w:p>
        </w:tc>
        <w:tc>
          <w:tcPr>
            <w:tcW w:w="1060" w:type="dxa"/>
            <w:tcBorders>
              <w:top w:val="nil"/>
              <w:left w:val="nil"/>
              <w:bottom w:val="single" w:sz="8" w:space="0" w:color="auto"/>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NA</w:t>
            </w:r>
          </w:p>
        </w:tc>
        <w:tc>
          <w:tcPr>
            <w:tcW w:w="1181" w:type="dxa"/>
            <w:tcBorders>
              <w:top w:val="nil"/>
              <w:left w:val="single" w:sz="8" w:space="0" w:color="auto"/>
              <w:bottom w:val="single" w:sz="8" w:space="0" w:color="auto"/>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127%</w:t>
            </w:r>
          </w:p>
        </w:tc>
        <w:tc>
          <w:tcPr>
            <w:tcW w:w="1181" w:type="dxa"/>
            <w:tcBorders>
              <w:top w:val="nil"/>
              <w:left w:val="nil"/>
              <w:bottom w:val="single" w:sz="8" w:space="0" w:color="auto"/>
              <w:right w:val="nil"/>
            </w:tcBorders>
            <w:shd w:val="clear" w:color="auto" w:fill="auto"/>
            <w:noWrap/>
            <w:vAlign w:val="center"/>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NA</w:t>
            </w:r>
          </w:p>
        </w:tc>
        <w:tc>
          <w:tcPr>
            <w:tcW w:w="1181" w:type="dxa"/>
            <w:tcBorders>
              <w:top w:val="nil"/>
              <w:left w:val="nil"/>
              <w:bottom w:val="single" w:sz="8" w:space="0" w:color="auto"/>
              <w:right w:val="single" w:sz="8" w:space="0" w:color="auto"/>
            </w:tcBorders>
            <w:shd w:val="clear" w:color="auto" w:fill="auto"/>
            <w:noWrap/>
            <w:vAlign w:val="center"/>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NA</w:t>
            </w:r>
          </w:p>
        </w:tc>
      </w:tr>
      <w:tr w:rsidR="00AB4DC1" w:rsidRPr="00814907" w:rsidTr="00AB4DC1">
        <w:trPr>
          <w:trHeight w:hRule="exact" w:val="259"/>
        </w:trPr>
        <w:tc>
          <w:tcPr>
            <w:tcW w:w="1440" w:type="dxa"/>
            <w:tcBorders>
              <w:top w:val="nil"/>
              <w:left w:val="single" w:sz="8" w:space="0" w:color="auto"/>
              <w:bottom w:val="single" w:sz="8" w:space="0" w:color="auto"/>
              <w:right w:val="single" w:sz="8" w:space="0" w:color="auto"/>
            </w:tcBorders>
            <w:shd w:val="clear" w:color="auto" w:fill="auto"/>
            <w:noWrap/>
            <w:vAlign w:val="center"/>
            <w:hideMark/>
          </w:tcPr>
          <w:p w:rsidR="00AB4DC1" w:rsidRPr="00814907" w:rsidRDefault="00AB4DC1" w:rsidP="00AB4DC1">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single" w:sz="8" w:space="0" w:color="auto"/>
              <w:right w:val="single" w:sz="8" w:space="0" w:color="auto"/>
            </w:tcBorders>
            <w:shd w:val="clear" w:color="auto" w:fill="auto"/>
            <w:noWrap/>
            <w:vAlign w:val="center"/>
            <w:hideMark/>
          </w:tcPr>
          <w:p w:rsidR="00AB4DC1" w:rsidRDefault="00AB4DC1" w:rsidP="00AB4DC1">
            <w:pPr>
              <w:jc w:val="center"/>
              <w:rPr>
                <w:rFonts w:ascii="Calibri" w:hAnsi="Calibri" w:cs="Calibri"/>
                <w:color w:val="000000"/>
                <w:sz w:val="18"/>
                <w:szCs w:val="18"/>
              </w:rPr>
            </w:pPr>
            <w:r>
              <w:rPr>
                <w:rFonts w:ascii="Calibri" w:hAnsi="Calibri" w:cs="Calibri"/>
                <w:color w:val="000000"/>
                <w:sz w:val="18"/>
                <w:szCs w:val="18"/>
              </w:rPr>
              <w:t>AVG</w:t>
            </w:r>
          </w:p>
        </w:tc>
        <w:tc>
          <w:tcPr>
            <w:tcW w:w="960" w:type="dxa"/>
            <w:tcBorders>
              <w:top w:val="nil"/>
              <w:left w:val="nil"/>
              <w:bottom w:val="single" w:sz="8" w:space="0" w:color="auto"/>
              <w:right w:val="nil"/>
            </w:tcBorders>
            <w:shd w:val="clear" w:color="auto" w:fill="auto"/>
            <w:noWrap/>
            <w:vAlign w:val="center"/>
          </w:tcPr>
          <w:p w:rsidR="00AB4DC1" w:rsidRDefault="00AB4DC1" w:rsidP="00AB4DC1">
            <w:pPr>
              <w:jc w:val="right"/>
              <w:rPr>
                <w:rFonts w:ascii="Calibri" w:hAnsi="Calibri" w:cs="Calibri"/>
                <w:color w:val="000000"/>
                <w:sz w:val="18"/>
                <w:szCs w:val="18"/>
              </w:rPr>
            </w:pPr>
          </w:p>
        </w:tc>
        <w:tc>
          <w:tcPr>
            <w:tcW w:w="960" w:type="dxa"/>
            <w:tcBorders>
              <w:top w:val="nil"/>
              <w:left w:val="nil"/>
              <w:bottom w:val="single" w:sz="8" w:space="0" w:color="auto"/>
              <w:right w:val="nil"/>
            </w:tcBorders>
            <w:shd w:val="clear" w:color="auto" w:fill="auto"/>
            <w:noWrap/>
            <w:vAlign w:val="center"/>
          </w:tcPr>
          <w:p w:rsidR="00AB4DC1" w:rsidRDefault="00AB4DC1" w:rsidP="00AB4DC1">
            <w:pPr>
              <w:jc w:val="right"/>
              <w:rPr>
                <w:rFonts w:ascii="Calibri" w:hAnsi="Calibri" w:cs="Calibri"/>
                <w:color w:val="000000"/>
                <w:sz w:val="18"/>
                <w:szCs w:val="18"/>
              </w:rPr>
            </w:pPr>
          </w:p>
        </w:tc>
        <w:tc>
          <w:tcPr>
            <w:tcW w:w="1060" w:type="dxa"/>
            <w:tcBorders>
              <w:top w:val="nil"/>
              <w:left w:val="nil"/>
              <w:bottom w:val="single" w:sz="8" w:space="0" w:color="auto"/>
              <w:right w:val="nil"/>
            </w:tcBorders>
            <w:shd w:val="clear" w:color="auto" w:fill="auto"/>
            <w:noWrap/>
            <w:vAlign w:val="center"/>
          </w:tcPr>
          <w:p w:rsidR="00AB4DC1" w:rsidRDefault="00AB4DC1" w:rsidP="00AB4DC1">
            <w:pPr>
              <w:jc w:val="right"/>
              <w:rPr>
                <w:rFonts w:ascii="Calibri" w:hAnsi="Calibri" w:cs="Calibri"/>
                <w:color w:val="000000"/>
                <w:sz w:val="18"/>
                <w:szCs w:val="18"/>
              </w:rPr>
            </w:pPr>
          </w:p>
        </w:tc>
        <w:tc>
          <w:tcPr>
            <w:tcW w:w="1181" w:type="dxa"/>
            <w:tcBorders>
              <w:top w:val="nil"/>
              <w:left w:val="single" w:sz="8" w:space="0" w:color="auto"/>
              <w:bottom w:val="single" w:sz="8" w:space="0" w:color="auto"/>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120%</w:t>
            </w:r>
          </w:p>
        </w:tc>
        <w:tc>
          <w:tcPr>
            <w:tcW w:w="1181" w:type="dxa"/>
            <w:tcBorders>
              <w:top w:val="nil"/>
              <w:left w:val="nil"/>
              <w:bottom w:val="single" w:sz="8" w:space="0" w:color="auto"/>
              <w:right w:val="nil"/>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47%</w:t>
            </w:r>
          </w:p>
        </w:tc>
        <w:tc>
          <w:tcPr>
            <w:tcW w:w="1181" w:type="dxa"/>
            <w:tcBorders>
              <w:top w:val="nil"/>
              <w:left w:val="nil"/>
              <w:bottom w:val="single" w:sz="8" w:space="0" w:color="auto"/>
              <w:right w:val="single" w:sz="8" w:space="0" w:color="auto"/>
            </w:tcBorders>
            <w:shd w:val="clear" w:color="auto" w:fill="auto"/>
            <w:noWrap/>
            <w:vAlign w:val="center"/>
            <w:hideMark/>
          </w:tcPr>
          <w:p w:rsidR="00AB4DC1" w:rsidRDefault="00AB4DC1" w:rsidP="00AB4DC1">
            <w:pPr>
              <w:jc w:val="right"/>
              <w:rPr>
                <w:rFonts w:ascii="Calibri" w:hAnsi="Calibri" w:cs="Calibri"/>
                <w:color w:val="000000"/>
                <w:sz w:val="18"/>
                <w:szCs w:val="18"/>
              </w:rPr>
            </w:pPr>
            <w:r>
              <w:rPr>
                <w:rFonts w:ascii="Calibri" w:hAnsi="Calibri" w:cs="Calibri"/>
                <w:color w:val="000000"/>
                <w:sz w:val="18"/>
                <w:szCs w:val="18"/>
              </w:rPr>
              <w:t>54%</w:t>
            </w:r>
          </w:p>
        </w:tc>
      </w:tr>
    </w:tbl>
    <w:p w:rsidR="002073CD" w:rsidRPr="0019638A" w:rsidRDefault="002073CD" w:rsidP="002073CD">
      <w:pPr>
        <w:jc w:val="center"/>
        <w:rPr>
          <w:sz w:val="20"/>
        </w:rPr>
      </w:pPr>
      <w:r w:rsidRPr="0019638A">
        <w:rPr>
          <w:sz w:val="20"/>
        </w:rPr>
        <w:t>-</w:t>
      </w:r>
      <w:proofErr w:type="gramStart"/>
      <w:r w:rsidRPr="0019638A">
        <w:rPr>
          <w:sz w:val="20"/>
        </w:rPr>
        <w:t>continued</w:t>
      </w:r>
      <w:proofErr w:type="gramEnd"/>
      <w:r w:rsidRPr="0019638A">
        <w:rPr>
          <w:sz w:val="20"/>
        </w:rPr>
        <w:t>-</w:t>
      </w:r>
      <w:r w:rsidRPr="0019638A">
        <w:br w:type="page"/>
      </w:r>
    </w:p>
    <w:p w:rsidR="002073CD" w:rsidRDefault="002073CD" w:rsidP="002073CD">
      <w:r w:rsidRPr="0019638A">
        <w:lastRenderedPageBreak/>
        <w:t xml:space="preserve">Appendix </w:t>
      </w:r>
      <w:r>
        <w:t>J1–</w:t>
      </w:r>
      <w:r w:rsidRPr="0019638A">
        <w:t xml:space="preserve">Page </w:t>
      </w:r>
      <w:r>
        <w:t>13</w:t>
      </w:r>
      <w:r w:rsidRPr="0019638A">
        <w:t xml:space="preserve"> of </w:t>
      </w:r>
      <w:r>
        <w:t>14</w:t>
      </w:r>
      <w:r w:rsidRPr="0019638A">
        <w:t>.</w:t>
      </w:r>
    </w:p>
    <w:tbl>
      <w:tblPr>
        <w:tblW w:w="8827" w:type="dxa"/>
        <w:tblInd w:w="-10" w:type="dxa"/>
        <w:tblLook w:val="04A0" w:firstRow="1" w:lastRow="0" w:firstColumn="1" w:lastColumn="0" w:noHBand="0" w:noVBand="1"/>
      </w:tblPr>
      <w:tblGrid>
        <w:gridCol w:w="1440"/>
        <w:gridCol w:w="864"/>
        <w:gridCol w:w="960"/>
        <w:gridCol w:w="960"/>
        <w:gridCol w:w="1060"/>
        <w:gridCol w:w="1181"/>
        <w:gridCol w:w="1181"/>
        <w:gridCol w:w="1181"/>
      </w:tblGrid>
      <w:tr w:rsidR="002073CD" w:rsidRPr="00814907" w:rsidTr="00BE2EEA">
        <w:trPr>
          <w:trHeight w:hRule="exact" w:val="504"/>
        </w:trPr>
        <w:tc>
          <w:tcPr>
            <w:tcW w:w="1440" w:type="dxa"/>
            <w:tcBorders>
              <w:top w:val="single" w:sz="8" w:space="0" w:color="auto"/>
              <w:left w:val="single" w:sz="8" w:space="0" w:color="auto"/>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Stock</w:t>
            </w:r>
          </w:p>
        </w:tc>
        <w:tc>
          <w:tcPr>
            <w:tcW w:w="864" w:type="dxa"/>
            <w:tcBorders>
              <w:top w:val="single" w:sz="8" w:space="0" w:color="auto"/>
              <w:left w:val="nil"/>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Year</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Model Forecast</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Agency Forecast</w:t>
            </w:r>
          </w:p>
        </w:tc>
        <w:tc>
          <w:tcPr>
            <w:tcW w:w="10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Postseason Return</w:t>
            </w:r>
          </w:p>
        </w:tc>
        <w:tc>
          <w:tcPr>
            <w:tcW w:w="1181" w:type="dxa"/>
            <w:tcBorders>
              <w:top w:val="single" w:sz="8" w:space="0" w:color="auto"/>
              <w:left w:val="single" w:sz="8" w:space="0" w:color="auto"/>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xml:space="preserve">/ Agency </w:t>
            </w:r>
            <w:proofErr w:type="spellStart"/>
            <w:r w:rsidRPr="00814907">
              <w:rPr>
                <w:rFonts w:ascii="Calibri" w:hAnsi="Calibri" w:cs="Calibri"/>
                <w:b/>
                <w:bCs/>
                <w:color w:val="000000"/>
                <w:sz w:val="18"/>
                <w:szCs w:val="18"/>
              </w:rPr>
              <w:t>Fcst</w:t>
            </w:r>
            <w:proofErr w:type="spellEnd"/>
          </w:p>
        </w:tc>
        <w:tc>
          <w:tcPr>
            <w:tcW w:w="1181"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Agency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c>
          <w:tcPr>
            <w:tcW w:w="1181" w:type="dxa"/>
            <w:tcBorders>
              <w:top w:val="single" w:sz="8" w:space="0" w:color="auto"/>
              <w:left w:val="nil"/>
              <w:bottom w:val="single" w:sz="4" w:space="0" w:color="auto"/>
              <w:right w:val="single" w:sz="8" w:space="0" w:color="auto"/>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MCB</w:t>
            </w:r>
            <w:r w:rsidRPr="00814907">
              <w:rPr>
                <w:rFonts w:ascii="Calibri" w:hAnsi="Calibri" w:cs="Calibri"/>
                <w:color w:val="000000"/>
                <w:sz w:val="18"/>
                <w:szCs w:val="18"/>
                <w:vertAlign w:val="superscript"/>
              </w:rPr>
              <w:t>2</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widowControl/>
              <w:jc w:val="center"/>
              <w:rPr>
                <w:rFonts w:ascii="Calibri" w:hAnsi="Calibri"/>
                <w:color w:val="000000"/>
                <w:sz w:val="18"/>
                <w:szCs w:val="18"/>
              </w:rPr>
            </w:pPr>
            <w:r>
              <w:rPr>
                <w:rFonts w:ascii="Calibri" w:hAnsi="Calibri"/>
                <w:color w:val="000000"/>
                <w:sz w:val="18"/>
                <w:szCs w:val="18"/>
              </w:rPr>
              <w:t>1999</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37,951</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38,300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50,788</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99%</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75%</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75%</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(Mid-Columbia</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2000</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53,460</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50,600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37,191</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106%</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136%</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144%</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Bright)</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2001</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45,055</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43,500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76,504</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104%</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57%</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59%</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31692E" w:rsidRPr="00814907" w:rsidRDefault="0031692E" w:rsidP="0031692E">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2002</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102,085</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96,200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108,198</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106%</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89%</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94%</w:t>
            </w:r>
          </w:p>
        </w:tc>
      </w:tr>
      <w:tr w:rsidR="00BE2EEA" w:rsidRPr="00814907" w:rsidTr="00BE2EEA">
        <w:trPr>
          <w:trHeight w:hRule="exact" w:val="259"/>
        </w:trPr>
        <w:tc>
          <w:tcPr>
            <w:tcW w:w="1440" w:type="dxa"/>
            <w:vMerge w:val="restart"/>
            <w:tcBorders>
              <w:top w:val="nil"/>
              <w:left w:val="single" w:sz="8" w:space="0" w:color="auto"/>
              <w:right w:val="nil"/>
            </w:tcBorders>
            <w:shd w:val="clear" w:color="auto" w:fill="auto"/>
            <w:noWrap/>
            <w:vAlign w:val="center"/>
          </w:tcPr>
          <w:p w:rsidR="00BE2EEA" w:rsidRPr="00BE2EEA" w:rsidRDefault="00BE2EEA" w:rsidP="00BE2EEA">
            <w:pPr>
              <w:widowControl/>
              <w:jc w:val="center"/>
              <w:rPr>
                <w:rFonts w:ascii="Calibri" w:hAnsi="Calibri" w:cs="Calibri"/>
                <w:color w:val="000000"/>
                <w:sz w:val="18"/>
                <w:szCs w:val="18"/>
              </w:rPr>
            </w:pPr>
            <w:r w:rsidRPr="00BE2EEA">
              <w:rPr>
                <w:rFonts w:ascii="Calibri" w:hAnsi="Calibri" w:cs="Calibri"/>
                <w:color w:val="000000"/>
                <w:sz w:val="18"/>
                <w:szCs w:val="18"/>
              </w:rPr>
              <w:t>Time series reworked per TAC guidance November 2016</w:t>
            </w:r>
          </w:p>
          <w:p w:rsidR="00BE2EEA" w:rsidRPr="00BE2EEA" w:rsidRDefault="00BE2EEA" w:rsidP="0031692E">
            <w:pPr>
              <w:widowControl/>
              <w:jc w:val="center"/>
              <w:rPr>
                <w:rFonts w:ascii="Calibri" w:hAnsi="Calibri" w:cs="Calibri"/>
                <w:color w:val="000000"/>
                <w:sz w:val="18"/>
                <w:szCs w:val="18"/>
              </w:rPr>
            </w:pPr>
            <w:r w:rsidRPr="00BE2EEA">
              <w:rPr>
                <w:rFonts w:ascii="Calibri" w:hAnsi="Calibri" w:cs="Calibri"/>
                <w:color w:val="000000"/>
                <w:sz w:val="18"/>
                <w:szCs w:val="18"/>
              </w:rPr>
              <w:t> </w:t>
            </w:r>
          </w:p>
          <w:p w:rsidR="00BE2EEA" w:rsidRPr="00BE2EEA" w:rsidRDefault="00BE2EEA" w:rsidP="0031692E">
            <w:pPr>
              <w:jc w:val="center"/>
              <w:rPr>
                <w:rFonts w:ascii="Calibri" w:hAnsi="Calibri" w:cs="Calibri"/>
                <w:color w:val="000000"/>
                <w:sz w:val="18"/>
                <w:szCs w:val="18"/>
              </w:rPr>
            </w:pPr>
            <w:r w:rsidRPr="00BE2EEA">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BE2EEA" w:rsidRDefault="00BE2EEA" w:rsidP="0031692E">
            <w:pPr>
              <w:jc w:val="center"/>
              <w:rPr>
                <w:rFonts w:ascii="Calibri" w:hAnsi="Calibri"/>
                <w:color w:val="000000"/>
                <w:sz w:val="18"/>
                <w:szCs w:val="18"/>
              </w:rPr>
            </w:pPr>
            <w:r>
              <w:rPr>
                <w:rFonts w:ascii="Calibri" w:hAnsi="Calibri"/>
                <w:color w:val="000000"/>
                <w:sz w:val="18"/>
                <w:szCs w:val="18"/>
              </w:rPr>
              <w:t>2003</w:t>
            </w:r>
          </w:p>
        </w:tc>
        <w:tc>
          <w:tcPr>
            <w:tcW w:w="9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126,698</w:t>
            </w:r>
          </w:p>
        </w:tc>
        <w:tc>
          <w:tcPr>
            <w:tcW w:w="9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104,800</w:t>
            </w:r>
          </w:p>
        </w:tc>
        <w:tc>
          <w:tcPr>
            <w:tcW w:w="10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150,042</w:t>
            </w:r>
          </w:p>
        </w:tc>
        <w:tc>
          <w:tcPr>
            <w:tcW w:w="1181" w:type="dxa"/>
            <w:tcBorders>
              <w:top w:val="nil"/>
              <w:left w:val="single" w:sz="8" w:space="0" w:color="auto"/>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121%</w:t>
            </w:r>
          </w:p>
        </w:tc>
        <w:tc>
          <w:tcPr>
            <w:tcW w:w="1181"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70%</w:t>
            </w:r>
          </w:p>
        </w:tc>
        <w:tc>
          <w:tcPr>
            <w:tcW w:w="1181" w:type="dxa"/>
            <w:tcBorders>
              <w:top w:val="nil"/>
              <w:left w:val="nil"/>
              <w:bottom w:val="nil"/>
              <w:right w:val="single" w:sz="8" w:space="0" w:color="auto"/>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84%</w:t>
            </w:r>
          </w:p>
        </w:tc>
      </w:tr>
      <w:tr w:rsidR="00BE2EEA" w:rsidRPr="00814907" w:rsidTr="00BE2EEA">
        <w:trPr>
          <w:trHeight w:hRule="exact" w:val="259"/>
        </w:trPr>
        <w:tc>
          <w:tcPr>
            <w:tcW w:w="1440" w:type="dxa"/>
            <w:vMerge/>
            <w:tcBorders>
              <w:left w:val="single" w:sz="8" w:space="0" w:color="auto"/>
              <w:right w:val="nil"/>
            </w:tcBorders>
            <w:shd w:val="clear" w:color="auto" w:fill="auto"/>
            <w:noWrap/>
            <w:vAlign w:val="center"/>
          </w:tcPr>
          <w:p w:rsidR="00BE2EEA" w:rsidRPr="00814907" w:rsidRDefault="00BE2EEA" w:rsidP="0031692E">
            <w:pPr>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hideMark/>
          </w:tcPr>
          <w:p w:rsidR="00BE2EEA" w:rsidRDefault="00BE2EEA" w:rsidP="0031692E">
            <w:pPr>
              <w:jc w:val="center"/>
              <w:rPr>
                <w:rFonts w:ascii="Calibri" w:hAnsi="Calibri"/>
                <w:color w:val="000000"/>
                <w:sz w:val="18"/>
                <w:szCs w:val="18"/>
              </w:rPr>
            </w:pPr>
            <w:r>
              <w:rPr>
                <w:rFonts w:ascii="Calibri" w:hAnsi="Calibri"/>
                <w:color w:val="000000"/>
                <w:sz w:val="18"/>
                <w:szCs w:val="18"/>
              </w:rPr>
              <w:t>2004</w:t>
            </w:r>
          </w:p>
        </w:tc>
        <w:tc>
          <w:tcPr>
            <w:tcW w:w="9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94,895</w:t>
            </w:r>
          </w:p>
        </w:tc>
        <w:tc>
          <w:tcPr>
            <w:tcW w:w="9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90,400</w:t>
            </w:r>
          </w:p>
        </w:tc>
        <w:tc>
          <w:tcPr>
            <w:tcW w:w="10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122,497</w:t>
            </w:r>
          </w:p>
        </w:tc>
        <w:tc>
          <w:tcPr>
            <w:tcW w:w="1181" w:type="dxa"/>
            <w:tcBorders>
              <w:top w:val="nil"/>
              <w:left w:val="single" w:sz="8" w:space="0" w:color="auto"/>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105%</w:t>
            </w:r>
          </w:p>
        </w:tc>
        <w:tc>
          <w:tcPr>
            <w:tcW w:w="1181"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74%</w:t>
            </w:r>
          </w:p>
        </w:tc>
        <w:tc>
          <w:tcPr>
            <w:tcW w:w="1181" w:type="dxa"/>
            <w:tcBorders>
              <w:top w:val="nil"/>
              <w:left w:val="nil"/>
              <w:bottom w:val="nil"/>
              <w:right w:val="single" w:sz="8" w:space="0" w:color="auto"/>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77%</w:t>
            </w:r>
          </w:p>
        </w:tc>
      </w:tr>
      <w:tr w:rsidR="00BE2EEA" w:rsidRPr="00814907" w:rsidTr="00BE2EEA">
        <w:trPr>
          <w:trHeight w:hRule="exact" w:val="259"/>
        </w:trPr>
        <w:tc>
          <w:tcPr>
            <w:tcW w:w="1440" w:type="dxa"/>
            <w:vMerge/>
            <w:tcBorders>
              <w:left w:val="single" w:sz="8" w:space="0" w:color="auto"/>
              <w:right w:val="nil"/>
            </w:tcBorders>
            <w:shd w:val="clear" w:color="auto" w:fill="auto"/>
            <w:noWrap/>
            <w:vAlign w:val="center"/>
          </w:tcPr>
          <w:p w:rsidR="00BE2EEA" w:rsidRPr="00814907" w:rsidRDefault="00BE2EEA" w:rsidP="0031692E">
            <w:pPr>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hideMark/>
          </w:tcPr>
          <w:p w:rsidR="00BE2EEA" w:rsidRDefault="00BE2EEA" w:rsidP="0031692E">
            <w:pPr>
              <w:jc w:val="center"/>
              <w:rPr>
                <w:rFonts w:ascii="Calibri" w:hAnsi="Calibri"/>
                <w:color w:val="000000"/>
                <w:sz w:val="18"/>
                <w:szCs w:val="18"/>
              </w:rPr>
            </w:pPr>
            <w:r>
              <w:rPr>
                <w:rFonts w:ascii="Calibri" w:hAnsi="Calibri"/>
                <w:color w:val="000000"/>
                <w:sz w:val="18"/>
                <w:szCs w:val="18"/>
              </w:rPr>
              <w:t>2005</w:t>
            </w:r>
          </w:p>
        </w:tc>
        <w:tc>
          <w:tcPr>
            <w:tcW w:w="9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93,837</w:t>
            </w:r>
          </w:p>
        </w:tc>
        <w:tc>
          <w:tcPr>
            <w:tcW w:w="9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89,400</w:t>
            </w:r>
          </w:p>
        </w:tc>
        <w:tc>
          <w:tcPr>
            <w:tcW w:w="10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99,647</w:t>
            </w:r>
          </w:p>
        </w:tc>
        <w:tc>
          <w:tcPr>
            <w:tcW w:w="1181" w:type="dxa"/>
            <w:tcBorders>
              <w:top w:val="nil"/>
              <w:left w:val="single" w:sz="8" w:space="0" w:color="auto"/>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105%</w:t>
            </w:r>
          </w:p>
        </w:tc>
        <w:tc>
          <w:tcPr>
            <w:tcW w:w="1181"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90%</w:t>
            </w:r>
          </w:p>
        </w:tc>
        <w:tc>
          <w:tcPr>
            <w:tcW w:w="1181" w:type="dxa"/>
            <w:tcBorders>
              <w:top w:val="nil"/>
              <w:left w:val="nil"/>
              <w:bottom w:val="nil"/>
              <w:right w:val="single" w:sz="8" w:space="0" w:color="auto"/>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94%</w:t>
            </w:r>
          </w:p>
        </w:tc>
      </w:tr>
      <w:tr w:rsidR="00BE2EEA" w:rsidRPr="00814907" w:rsidTr="00BE2EEA">
        <w:trPr>
          <w:trHeight w:hRule="exact" w:val="259"/>
        </w:trPr>
        <w:tc>
          <w:tcPr>
            <w:tcW w:w="1440" w:type="dxa"/>
            <w:vMerge/>
            <w:tcBorders>
              <w:left w:val="single" w:sz="8" w:space="0" w:color="auto"/>
              <w:right w:val="nil"/>
            </w:tcBorders>
            <w:shd w:val="clear" w:color="auto" w:fill="auto"/>
            <w:noWrap/>
            <w:vAlign w:val="center"/>
            <w:hideMark/>
          </w:tcPr>
          <w:p w:rsidR="00BE2EEA" w:rsidRPr="00814907" w:rsidRDefault="00BE2EEA" w:rsidP="0031692E">
            <w:pPr>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hideMark/>
          </w:tcPr>
          <w:p w:rsidR="00BE2EEA" w:rsidRDefault="00BE2EEA" w:rsidP="0031692E">
            <w:pPr>
              <w:jc w:val="center"/>
              <w:rPr>
                <w:rFonts w:ascii="Calibri" w:hAnsi="Calibri"/>
                <w:color w:val="000000"/>
                <w:sz w:val="18"/>
                <w:szCs w:val="18"/>
              </w:rPr>
            </w:pPr>
            <w:r>
              <w:rPr>
                <w:rFonts w:ascii="Calibri" w:hAnsi="Calibri"/>
                <w:color w:val="000000"/>
                <w:sz w:val="18"/>
                <w:szCs w:val="18"/>
              </w:rPr>
              <w:t>2006</w:t>
            </w:r>
          </w:p>
        </w:tc>
        <w:tc>
          <w:tcPr>
            <w:tcW w:w="9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90,780</w:t>
            </w:r>
          </w:p>
        </w:tc>
        <w:tc>
          <w:tcPr>
            <w:tcW w:w="9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88,300</w:t>
            </w:r>
          </w:p>
        </w:tc>
        <w:tc>
          <w:tcPr>
            <w:tcW w:w="10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80,471</w:t>
            </w:r>
          </w:p>
        </w:tc>
        <w:tc>
          <w:tcPr>
            <w:tcW w:w="1181" w:type="dxa"/>
            <w:tcBorders>
              <w:top w:val="nil"/>
              <w:left w:val="single" w:sz="8" w:space="0" w:color="auto"/>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103%</w:t>
            </w:r>
          </w:p>
        </w:tc>
        <w:tc>
          <w:tcPr>
            <w:tcW w:w="1181"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110%</w:t>
            </w:r>
          </w:p>
        </w:tc>
        <w:tc>
          <w:tcPr>
            <w:tcW w:w="1181" w:type="dxa"/>
            <w:tcBorders>
              <w:top w:val="nil"/>
              <w:left w:val="nil"/>
              <w:bottom w:val="nil"/>
              <w:right w:val="single" w:sz="8" w:space="0" w:color="auto"/>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113%</w:t>
            </w:r>
          </w:p>
        </w:tc>
      </w:tr>
      <w:tr w:rsidR="00BE2EEA" w:rsidRPr="00814907" w:rsidTr="00BE2EEA">
        <w:trPr>
          <w:trHeight w:hRule="exact" w:val="259"/>
        </w:trPr>
        <w:tc>
          <w:tcPr>
            <w:tcW w:w="1440" w:type="dxa"/>
            <w:vMerge/>
            <w:tcBorders>
              <w:left w:val="single" w:sz="8" w:space="0" w:color="auto"/>
              <w:bottom w:val="nil"/>
              <w:right w:val="nil"/>
            </w:tcBorders>
            <w:shd w:val="clear" w:color="auto" w:fill="auto"/>
            <w:noWrap/>
            <w:vAlign w:val="center"/>
            <w:hideMark/>
          </w:tcPr>
          <w:p w:rsidR="00BE2EEA" w:rsidRPr="00814907" w:rsidRDefault="00BE2EEA" w:rsidP="0031692E">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hideMark/>
          </w:tcPr>
          <w:p w:rsidR="00BE2EEA" w:rsidRDefault="00BE2EEA" w:rsidP="0031692E">
            <w:pPr>
              <w:jc w:val="center"/>
              <w:rPr>
                <w:rFonts w:ascii="Calibri" w:hAnsi="Calibri"/>
                <w:color w:val="000000"/>
                <w:sz w:val="18"/>
                <w:szCs w:val="18"/>
              </w:rPr>
            </w:pPr>
            <w:r>
              <w:rPr>
                <w:rFonts w:ascii="Calibri" w:hAnsi="Calibri"/>
                <w:color w:val="000000"/>
                <w:sz w:val="18"/>
                <w:szCs w:val="18"/>
              </w:rPr>
              <w:t>2007</w:t>
            </w:r>
          </w:p>
        </w:tc>
        <w:tc>
          <w:tcPr>
            <w:tcW w:w="9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77,470</w:t>
            </w:r>
          </w:p>
        </w:tc>
        <w:tc>
          <w:tcPr>
            <w:tcW w:w="9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68,000</w:t>
            </w:r>
          </w:p>
        </w:tc>
        <w:tc>
          <w:tcPr>
            <w:tcW w:w="10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47,621</w:t>
            </w:r>
          </w:p>
        </w:tc>
        <w:tc>
          <w:tcPr>
            <w:tcW w:w="1181" w:type="dxa"/>
            <w:tcBorders>
              <w:top w:val="nil"/>
              <w:left w:val="single" w:sz="8" w:space="0" w:color="auto"/>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114%</w:t>
            </w:r>
          </w:p>
        </w:tc>
        <w:tc>
          <w:tcPr>
            <w:tcW w:w="1181"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143%</w:t>
            </w:r>
          </w:p>
        </w:tc>
        <w:tc>
          <w:tcPr>
            <w:tcW w:w="1181" w:type="dxa"/>
            <w:tcBorders>
              <w:top w:val="nil"/>
              <w:left w:val="nil"/>
              <w:bottom w:val="nil"/>
              <w:right w:val="single" w:sz="8" w:space="0" w:color="auto"/>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163%</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2008</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59,481</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54,000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76,297</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110%</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71%</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78%</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2009</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99,685</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94,400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73,012</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106%</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129%</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137%</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2010</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82,454</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72,600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78,937</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114%</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92%</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104%</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2011</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108,005</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100,000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87,235</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108%</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115%</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124%</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2012</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100,809</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90,800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61,392</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111%</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148%</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164%</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2013</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113,333</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105,200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249,588</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108%</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42%</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45%</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2014</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377,357</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360,100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203,734</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105%</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177%</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185%</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2015</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156,711</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113,300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170,585</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138%</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66%</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92%</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2016</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115,632</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101,000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87,334</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114%</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116%</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132%</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2017</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62,130</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45,600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51,814</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136%</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88%</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120%</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31692E" w:rsidRPr="00814907" w:rsidRDefault="0031692E" w:rsidP="0031692E">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31692E" w:rsidRDefault="0031692E" w:rsidP="0031692E">
            <w:pPr>
              <w:jc w:val="center"/>
              <w:rPr>
                <w:rFonts w:ascii="Calibri" w:hAnsi="Calibri"/>
                <w:color w:val="000000"/>
                <w:sz w:val="18"/>
                <w:szCs w:val="18"/>
              </w:rPr>
            </w:pPr>
            <w:r>
              <w:rPr>
                <w:rFonts w:ascii="Calibri" w:hAnsi="Calibri"/>
                <w:color w:val="000000"/>
                <w:sz w:val="18"/>
                <w:szCs w:val="18"/>
              </w:rPr>
              <w:t>2018</w:t>
            </w:r>
          </w:p>
        </w:tc>
        <w:tc>
          <w:tcPr>
            <w:tcW w:w="960" w:type="dxa"/>
            <w:tcBorders>
              <w:top w:val="nil"/>
              <w:left w:val="nil"/>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36,423</w:t>
            </w:r>
          </w:p>
        </w:tc>
        <w:tc>
          <w:tcPr>
            <w:tcW w:w="960" w:type="dxa"/>
            <w:tcBorders>
              <w:top w:val="nil"/>
              <w:left w:val="nil"/>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40,100</w:t>
            </w:r>
          </w:p>
        </w:tc>
        <w:tc>
          <w:tcPr>
            <w:tcW w:w="1060" w:type="dxa"/>
            <w:tcBorders>
              <w:top w:val="nil"/>
              <w:left w:val="nil"/>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50,244</w:t>
            </w:r>
          </w:p>
        </w:tc>
        <w:tc>
          <w:tcPr>
            <w:tcW w:w="1181" w:type="dxa"/>
            <w:tcBorders>
              <w:top w:val="nil"/>
              <w:left w:val="single" w:sz="8" w:space="0" w:color="auto"/>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91%</w:t>
            </w:r>
          </w:p>
        </w:tc>
        <w:tc>
          <w:tcPr>
            <w:tcW w:w="1181" w:type="dxa"/>
            <w:tcBorders>
              <w:top w:val="nil"/>
              <w:left w:val="nil"/>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80%</w:t>
            </w:r>
          </w:p>
        </w:tc>
        <w:tc>
          <w:tcPr>
            <w:tcW w:w="1181" w:type="dxa"/>
            <w:tcBorders>
              <w:top w:val="nil"/>
              <w:left w:val="nil"/>
              <w:bottom w:val="nil"/>
              <w:right w:val="single" w:sz="8" w:space="0" w:color="auto"/>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72%</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31692E" w:rsidRPr="00814907" w:rsidRDefault="0031692E" w:rsidP="0031692E">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31692E" w:rsidRDefault="0031692E" w:rsidP="0031692E">
            <w:pPr>
              <w:jc w:val="center"/>
              <w:rPr>
                <w:rFonts w:ascii="Calibri" w:hAnsi="Calibri"/>
                <w:color w:val="000000"/>
                <w:sz w:val="18"/>
                <w:szCs w:val="18"/>
              </w:rPr>
            </w:pPr>
            <w:r>
              <w:rPr>
                <w:rFonts w:ascii="Calibri" w:hAnsi="Calibri"/>
                <w:color w:val="000000"/>
                <w:sz w:val="18"/>
                <w:szCs w:val="18"/>
              </w:rPr>
              <w:t>2019</w:t>
            </w:r>
          </w:p>
        </w:tc>
        <w:tc>
          <w:tcPr>
            <w:tcW w:w="960" w:type="dxa"/>
            <w:tcBorders>
              <w:top w:val="nil"/>
              <w:left w:val="nil"/>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68,146</w:t>
            </w:r>
          </w:p>
        </w:tc>
        <w:tc>
          <w:tcPr>
            <w:tcW w:w="960" w:type="dxa"/>
            <w:tcBorders>
              <w:top w:val="nil"/>
              <w:left w:val="nil"/>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56,700</w:t>
            </w:r>
          </w:p>
        </w:tc>
        <w:tc>
          <w:tcPr>
            <w:tcW w:w="1060" w:type="dxa"/>
            <w:tcBorders>
              <w:top w:val="nil"/>
              <w:left w:val="nil"/>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68,066</w:t>
            </w:r>
          </w:p>
        </w:tc>
        <w:tc>
          <w:tcPr>
            <w:tcW w:w="1181" w:type="dxa"/>
            <w:tcBorders>
              <w:top w:val="nil"/>
              <w:left w:val="single" w:sz="8" w:space="0" w:color="auto"/>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120%</w:t>
            </w:r>
          </w:p>
        </w:tc>
        <w:tc>
          <w:tcPr>
            <w:tcW w:w="1181" w:type="dxa"/>
            <w:tcBorders>
              <w:top w:val="nil"/>
              <w:left w:val="nil"/>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83%</w:t>
            </w:r>
          </w:p>
        </w:tc>
        <w:tc>
          <w:tcPr>
            <w:tcW w:w="1181" w:type="dxa"/>
            <w:tcBorders>
              <w:top w:val="nil"/>
              <w:left w:val="nil"/>
              <w:bottom w:val="nil"/>
              <w:right w:val="single" w:sz="8" w:space="0" w:color="auto"/>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100%</w:t>
            </w:r>
          </w:p>
        </w:tc>
      </w:tr>
      <w:tr w:rsidR="0031692E" w:rsidRPr="00814907" w:rsidTr="00BE2EEA">
        <w:trPr>
          <w:trHeight w:hRule="exact" w:val="259"/>
        </w:trPr>
        <w:tc>
          <w:tcPr>
            <w:tcW w:w="1440" w:type="dxa"/>
            <w:tcBorders>
              <w:top w:val="nil"/>
              <w:left w:val="single" w:sz="8" w:space="0" w:color="auto"/>
              <w:bottom w:val="single" w:sz="8" w:space="0" w:color="auto"/>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single" w:sz="8" w:space="0" w:color="auto"/>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single" w:sz="8" w:space="0" w:color="auto"/>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93,580</w:t>
            </w:r>
          </w:p>
        </w:tc>
        <w:tc>
          <w:tcPr>
            <w:tcW w:w="960" w:type="dxa"/>
            <w:tcBorders>
              <w:top w:val="nil"/>
              <w:left w:val="nil"/>
              <w:bottom w:val="single" w:sz="8" w:space="0" w:color="auto"/>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78,200</w:t>
            </w:r>
          </w:p>
        </w:tc>
        <w:tc>
          <w:tcPr>
            <w:tcW w:w="1060" w:type="dxa"/>
            <w:tcBorders>
              <w:top w:val="nil"/>
              <w:left w:val="nil"/>
              <w:bottom w:val="single" w:sz="8" w:space="0" w:color="auto"/>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single" w:sz="8" w:space="0" w:color="auto"/>
              <w:bottom w:val="single" w:sz="8" w:space="0" w:color="auto"/>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120%</w:t>
            </w:r>
          </w:p>
        </w:tc>
        <w:tc>
          <w:tcPr>
            <w:tcW w:w="1181" w:type="dxa"/>
            <w:tcBorders>
              <w:top w:val="nil"/>
              <w:left w:val="nil"/>
              <w:bottom w:val="single" w:sz="8" w:space="0" w:color="auto"/>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single" w:sz="8" w:space="0" w:color="auto"/>
              <w:right w:val="single" w:sz="8" w:space="0" w:color="auto"/>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NA</w:t>
            </w:r>
          </w:p>
        </w:tc>
      </w:tr>
      <w:tr w:rsidR="0031692E" w:rsidRPr="00814907" w:rsidTr="00BE2EEA">
        <w:trPr>
          <w:trHeight w:hRule="exact" w:val="259"/>
        </w:trPr>
        <w:tc>
          <w:tcPr>
            <w:tcW w:w="1440" w:type="dxa"/>
            <w:tcBorders>
              <w:top w:val="nil"/>
              <w:left w:val="single" w:sz="8" w:space="0" w:color="auto"/>
              <w:bottom w:val="single" w:sz="8" w:space="0" w:color="auto"/>
              <w:right w:val="single" w:sz="8" w:space="0" w:color="auto"/>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single" w:sz="8" w:space="0" w:color="auto"/>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AVG</w:t>
            </w:r>
          </w:p>
        </w:tc>
        <w:tc>
          <w:tcPr>
            <w:tcW w:w="960" w:type="dxa"/>
            <w:tcBorders>
              <w:top w:val="nil"/>
              <w:left w:val="nil"/>
              <w:bottom w:val="single" w:sz="8" w:space="0" w:color="auto"/>
              <w:right w:val="nil"/>
            </w:tcBorders>
            <w:shd w:val="clear" w:color="auto" w:fill="auto"/>
            <w:noWrap/>
            <w:vAlign w:val="center"/>
          </w:tcPr>
          <w:p w:rsidR="0031692E" w:rsidRDefault="0031692E" w:rsidP="0031692E">
            <w:pPr>
              <w:jc w:val="right"/>
              <w:rPr>
                <w:rFonts w:ascii="Calibri" w:hAnsi="Calibri"/>
                <w:color w:val="000000"/>
                <w:sz w:val="18"/>
                <w:szCs w:val="18"/>
              </w:rPr>
            </w:pPr>
          </w:p>
        </w:tc>
        <w:tc>
          <w:tcPr>
            <w:tcW w:w="960" w:type="dxa"/>
            <w:tcBorders>
              <w:top w:val="nil"/>
              <w:left w:val="nil"/>
              <w:bottom w:val="single" w:sz="8" w:space="0" w:color="auto"/>
              <w:right w:val="nil"/>
            </w:tcBorders>
            <w:shd w:val="clear" w:color="auto" w:fill="auto"/>
            <w:noWrap/>
            <w:vAlign w:val="center"/>
          </w:tcPr>
          <w:p w:rsidR="0031692E" w:rsidRDefault="0031692E" w:rsidP="0031692E">
            <w:pPr>
              <w:jc w:val="right"/>
              <w:rPr>
                <w:rFonts w:ascii="Calibri" w:hAnsi="Calibri"/>
                <w:color w:val="000000"/>
                <w:sz w:val="18"/>
                <w:szCs w:val="18"/>
              </w:rPr>
            </w:pPr>
          </w:p>
        </w:tc>
        <w:tc>
          <w:tcPr>
            <w:tcW w:w="1060" w:type="dxa"/>
            <w:tcBorders>
              <w:top w:val="nil"/>
              <w:left w:val="nil"/>
              <w:bottom w:val="single" w:sz="8" w:space="0" w:color="auto"/>
              <w:right w:val="nil"/>
            </w:tcBorders>
            <w:shd w:val="clear" w:color="auto" w:fill="auto"/>
            <w:noWrap/>
            <w:vAlign w:val="center"/>
          </w:tcPr>
          <w:p w:rsidR="0031692E" w:rsidRDefault="0031692E" w:rsidP="0031692E">
            <w:pPr>
              <w:jc w:val="right"/>
              <w:rPr>
                <w:rFonts w:ascii="Calibri" w:hAnsi="Calibri"/>
                <w:color w:val="000000"/>
                <w:sz w:val="18"/>
                <w:szCs w:val="18"/>
              </w:rPr>
            </w:pPr>
          </w:p>
        </w:tc>
        <w:tc>
          <w:tcPr>
            <w:tcW w:w="1181" w:type="dxa"/>
            <w:tcBorders>
              <w:top w:val="nil"/>
              <w:left w:val="single" w:sz="8" w:space="0" w:color="auto"/>
              <w:bottom w:val="single" w:sz="8" w:space="0" w:color="auto"/>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111%</w:t>
            </w:r>
          </w:p>
        </w:tc>
        <w:tc>
          <w:tcPr>
            <w:tcW w:w="1181" w:type="dxa"/>
            <w:tcBorders>
              <w:top w:val="nil"/>
              <w:left w:val="nil"/>
              <w:bottom w:val="single" w:sz="8" w:space="0" w:color="auto"/>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98%</w:t>
            </w:r>
          </w:p>
        </w:tc>
        <w:tc>
          <w:tcPr>
            <w:tcW w:w="1181" w:type="dxa"/>
            <w:tcBorders>
              <w:top w:val="nil"/>
              <w:left w:val="nil"/>
              <w:bottom w:val="single" w:sz="8" w:space="0" w:color="auto"/>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108%</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LRW</w:t>
            </w:r>
            <w:r w:rsidRPr="00814907">
              <w:rPr>
                <w:rFonts w:ascii="Calibri" w:hAnsi="Calibri" w:cs="Calibri"/>
                <w:color w:val="000000"/>
                <w:sz w:val="18"/>
                <w:szCs w:val="18"/>
                <w:vertAlign w:val="superscript"/>
              </w:rPr>
              <w:t>2</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1999</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3,068</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2,600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3,349</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118%</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78%</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92%</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xml:space="preserve">(Lewis River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2000</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4,053</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3,500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10,234</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116%</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34%</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40%</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Wild)</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2001</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16,574</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16,700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15,721</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99%</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106%</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105%</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31692E" w:rsidRPr="00814907" w:rsidRDefault="0031692E" w:rsidP="0031692E">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2002</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18,910</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18,200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25,171</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104%</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72%</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75%</w:t>
            </w:r>
          </w:p>
        </w:tc>
      </w:tr>
      <w:tr w:rsidR="00BE2EEA" w:rsidRPr="00814907" w:rsidTr="00BE2EEA">
        <w:trPr>
          <w:trHeight w:hRule="exact" w:val="259"/>
        </w:trPr>
        <w:tc>
          <w:tcPr>
            <w:tcW w:w="1440" w:type="dxa"/>
            <w:vMerge w:val="restart"/>
            <w:tcBorders>
              <w:top w:val="nil"/>
              <w:left w:val="single" w:sz="8" w:space="0" w:color="auto"/>
              <w:right w:val="nil"/>
            </w:tcBorders>
            <w:shd w:val="clear" w:color="auto" w:fill="auto"/>
            <w:noWrap/>
            <w:vAlign w:val="center"/>
          </w:tcPr>
          <w:p w:rsidR="00BE2EEA" w:rsidRPr="00BE2EEA" w:rsidRDefault="00BE2EEA" w:rsidP="00BE2EEA">
            <w:pPr>
              <w:widowControl/>
              <w:jc w:val="center"/>
              <w:rPr>
                <w:rFonts w:ascii="Calibri" w:hAnsi="Calibri" w:cs="Calibri"/>
                <w:color w:val="000000"/>
                <w:sz w:val="18"/>
                <w:szCs w:val="18"/>
              </w:rPr>
            </w:pPr>
            <w:r w:rsidRPr="00BE2EEA">
              <w:rPr>
                <w:rFonts w:ascii="Calibri" w:hAnsi="Calibri" w:cs="Calibri"/>
                <w:color w:val="000000"/>
                <w:sz w:val="18"/>
                <w:szCs w:val="18"/>
              </w:rPr>
              <w:t>Time series reworked per TAC guidance November 2016</w:t>
            </w:r>
          </w:p>
          <w:p w:rsidR="00BE2EEA" w:rsidRPr="00BE2EEA" w:rsidRDefault="00BE2EEA" w:rsidP="0031692E">
            <w:pPr>
              <w:widowControl/>
              <w:jc w:val="center"/>
              <w:rPr>
                <w:rFonts w:ascii="Calibri" w:hAnsi="Calibri" w:cs="Calibri"/>
                <w:color w:val="000000"/>
                <w:sz w:val="18"/>
                <w:szCs w:val="18"/>
              </w:rPr>
            </w:pPr>
            <w:r w:rsidRPr="00BE2EEA">
              <w:rPr>
                <w:rFonts w:ascii="Calibri" w:hAnsi="Calibri" w:cs="Calibri"/>
                <w:color w:val="000000"/>
                <w:sz w:val="18"/>
                <w:szCs w:val="18"/>
              </w:rPr>
              <w:t> </w:t>
            </w:r>
          </w:p>
          <w:p w:rsidR="00BE2EEA" w:rsidRPr="00BE2EEA" w:rsidRDefault="00BE2EEA" w:rsidP="0031692E">
            <w:pPr>
              <w:jc w:val="center"/>
              <w:rPr>
                <w:rFonts w:ascii="Calibri" w:hAnsi="Calibri" w:cs="Calibri"/>
                <w:color w:val="000000"/>
                <w:sz w:val="18"/>
                <w:szCs w:val="18"/>
              </w:rPr>
            </w:pPr>
            <w:r w:rsidRPr="00BE2EEA">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BE2EEA" w:rsidRDefault="00BE2EEA" w:rsidP="0031692E">
            <w:pPr>
              <w:jc w:val="center"/>
              <w:rPr>
                <w:rFonts w:ascii="Calibri" w:hAnsi="Calibri"/>
                <w:color w:val="000000"/>
                <w:sz w:val="18"/>
                <w:szCs w:val="18"/>
              </w:rPr>
            </w:pPr>
            <w:r>
              <w:rPr>
                <w:rFonts w:ascii="Calibri" w:hAnsi="Calibri"/>
                <w:color w:val="000000"/>
                <w:sz w:val="18"/>
                <w:szCs w:val="18"/>
              </w:rPr>
              <w:t>2003</w:t>
            </w:r>
          </w:p>
        </w:tc>
        <w:tc>
          <w:tcPr>
            <w:tcW w:w="9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25,820</w:t>
            </w:r>
          </w:p>
        </w:tc>
        <w:tc>
          <w:tcPr>
            <w:tcW w:w="9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24,600</w:t>
            </w:r>
          </w:p>
        </w:tc>
        <w:tc>
          <w:tcPr>
            <w:tcW w:w="10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25,404</w:t>
            </w:r>
          </w:p>
        </w:tc>
        <w:tc>
          <w:tcPr>
            <w:tcW w:w="1181" w:type="dxa"/>
            <w:tcBorders>
              <w:top w:val="nil"/>
              <w:left w:val="single" w:sz="8" w:space="0" w:color="auto"/>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105%</w:t>
            </w:r>
          </w:p>
        </w:tc>
        <w:tc>
          <w:tcPr>
            <w:tcW w:w="1181"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97%</w:t>
            </w:r>
          </w:p>
        </w:tc>
        <w:tc>
          <w:tcPr>
            <w:tcW w:w="1181" w:type="dxa"/>
            <w:tcBorders>
              <w:top w:val="nil"/>
              <w:left w:val="nil"/>
              <w:bottom w:val="nil"/>
              <w:right w:val="single" w:sz="8" w:space="0" w:color="auto"/>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102%</w:t>
            </w:r>
          </w:p>
        </w:tc>
      </w:tr>
      <w:tr w:rsidR="00BE2EEA" w:rsidRPr="00814907" w:rsidTr="00BE2EEA">
        <w:trPr>
          <w:trHeight w:hRule="exact" w:val="259"/>
        </w:trPr>
        <w:tc>
          <w:tcPr>
            <w:tcW w:w="1440" w:type="dxa"/>
            <w:vMerge/>
            <w:tcBorders>
              <w:left w:val="single" w:sz="8" w:space="0" w:color="auto"/>
              <w:right w:val="nil"/>
            </w:tcBorders>
            <w:shd w:val="clear" w:color="auto" w:fill="auto"/>
            <w:noWrap/>
            <w:vAlign w:val="center"/>
          </w:tcPr>
          <w:p w:rsidR="00BE2EEA" w:rsidRPr="00BE2EEA" w:rsidRDefault="00BE2EEA" w:rsidP="0031692E">
            <w:pPr>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hideMark/>
          </w:tcPr>
          <w:p w:rsidR="00BE2EEA" w:rsidRDefault="00BE2EEA" w:rsidP="0031692E">
            <w:pPr>
              <w:jc w:val="center"/>
              <w:rPr>
                <w:rFonts w:ascii="Calibri" w:hAnsi="Calibri"/>
                <w:color w:val="000000"/>
                <w:sz w:val="18"/>
                <w:szCs w:val="18"/>
              </w:rPr>
            </w:pPr>
            <w:r>
              <w:rPr>
                <w:rFonts w:ascii="Calibri" w:hAnsi="Calibri"/>
                <w:color w:val="000000"/>
                <w:sz w:val="18"/>
                <w:szCs w:val="18"/>
              </w:rPr>
              <w:t>2004</w:t>
            </w:r>
          </w:p>
        </w:tc>
        <w:tc>
          <w:tcPr>
            <w:tcW w:w="9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24,590</w:t>
            </w:r>
          </w:p>
        </w:tc>
        <w:tc>
          <w:tcPr>
            <w:tcW w:w="9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24,100</w:t>
            </w:r>
          </w:p>
        </w:tc>
        <w:tc>
          <w:tcPr>
            <w:tcW w:w="10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21,088</w:t>
            </w:r>
          </w:p>
        </w:tc>
        <w:tc>
          <w:tcPr>
            <w:tcW w:w="1181" w:type="dxa"/>
            <w:tcBorders>
              <w:top w:val="nil"/>
              <w:left w:val="single" w:sz="8" w:space="0" w:color="auto"/>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102%</w:t>
            </w:r>
          </w:p>
        </w:tc>
        <w:tc>
          <w:tcPr>
            <w:tcW w:w="1181"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114%</w:t>
            </w:r>
          </w:p>
        </w:tc>
        <w:tc>
          <w:tcPr>
            <w:tcW w:w="1181" w:type="dxa"/>
            <w:tcBorders>
              <w:top w:val="nil"/>
              <w:left w:val="nil"/>
              <w:bottom w:val="nil"/>
              <w:right w:val="single" w:sz="8" w:space="0" w:color="auto"/>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117%</w:t>
            </w:r>
          </w:p>
        </w:tc>
      </w:tr>
      <w:tr w:rsidR="00BE2EEA" w:rsidRPr="00814907" w:rsidTr="00BE2EEA">
        <w:trPr>
          <w:trHeight w:hRule="exact" w:val="259"/>
        </w:trPr>
        <w:tc>
          <w:tcPr>
            <w:tcW w:w="1440" w:type="dxa"/>
            <w:vMerge/>
            <w:tcBorders>
              <w:left w:val="single" w:sz="8" w:space="0" w:color="auto"/>
              <w:right w:val="nil"/>
            </w:tcBorders>
            <w:shd w:val="clear" w:color="auto" w:fill="auto"/>
            <w:noWrap/>
            <w:vAlign w:val="center"/>
          </w:tcPr>
          <w:p w:rsidR="00BE2EEA" w:rsidRPr="00BE2EEA" w:rsidRDefault="00BE2EEA" w:rsidP="0031692E">
            <w:pPr>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hideMark/>
          </w:tcPr>
          <w:p w:rsidR="00BE2EEA" w:rsidRDefault="00BE2EEA" w:rsidP="0031692E">
            <w:pPr>
              <w:jc w:val="center"/>
              <w:rPr>
                <w:rFonts w:ascii="Calibri" w:hAnsi="Calibri"/>
                <w:color w:val="000000"/>
                <w:sz w:val="18"/>
                <w:szCs w:val="18"/>
              </w:rPr>
            </w:pPr>
            <w:r>
              <w:rPr>
                <w:rFonts w:ascii="Calibri" w:hAnsi="Calibri"/>
                <w:color w:val="000000"/>
                <w:sz w:val="18"/>
                <w:szCs w:val="18"/>
              </w:rPr>
              <w:t>2005</w:t>
            </w:r>
          </w:p>
        </w:tc>
        <w:tc>
          <w:tcPr>
            <w:tcW w:w="9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21,937</w:t>
            </w:r>
          </w:p>
        </w:tc>
        <w:tc>
          <w:tcPr>
            <w:tcW w:w="9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20,200</w:t>
            </w:r>
          </w:p>
        </w:tc>
        <w:tc>
          <w:tcPr>
            <w:tcW w:w="10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16,345</w:t>
            </w:r>
          </w:p>
        </w:tc>
        <w:tc>
          <w:tcPr>
            <w:tcW w:w="1181" w:type="dxa"/>
            <w:tcBorders>
              <w:top w:val="nil"/>
              <w:left w:val="single" w:sz="8" w:space="0" w:color="auto"/>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109%</w:t>
            </w:r>
          </w:p>
        </w:tc>
        <w:tc>
          <w:tcPr>
            <w:tcW w:w="1181"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124%</w:t>
            </w:r>
          </w:p>
        </w:tc>
        <w:tc>
          <w:tcPr>
            <w:tcW w:w="1181" w:type="dxa"/>
            <w:tcBorders>
              <w:top w:val="nil"/>
              <w:left w:val="nil"/>
              <w:bottom w:val="nil"/>
              <w:right w:val="single" w:sz="8" w:space="0" w:color="auto"/>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134%</w:t>
            </w:r>
          </w:p>
        </w:tc>
      </w:tr>
      <w:tr w:rsidR="00BE2EEA" w:rsidRPr="00814907" w:rsidTr="00BE2EEA">
        <w:trPr>
          <w:trHeight w:hRule="exact" w:val="259"/>
        </w:trPr>
        <w:tc>
          <w:tcPr>
            <w:tcW w:w="1440" w:type="dxa"/>
            <w:vMerge/>
            <w:tcBorders>
              <w:left w:val="single" w:sz="8" w:space="0" w:color="auto"/>
              <w:right w:val="nil"/>
            </w:tcBorders>
            <w:shd w:val="clear" w:color="auto" w:fill="auto"/>
            <w:noWrap/>
            <w:vAlign w:val="center"/>
            <w:hideMark/>
          </w:tcPr>
          <w:p w:rsidR="00BE2EEA" w:rsidRPr="00BE2EEA" w:rsidRDefault="00BE2EEA" w:rsidP="0031692E">
            <w:pPr>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hideMark/>
          </w:tcPr>
          <w:p w:rsidR="00BE2EEA" w:rsidRDefault="00BE2EEA" w:rsidP="0031692E">
            <w:pPr>
              <w:jc w:val="center"/>
              <w:rPr>
                <w:rFonts w:ascii="Calibri" w:hAnsi="Calibri"/>
                <w:color w:val="000000"/>
                <w:sz w:val="18"/>
                <w:szCs w:val="18"/>
              </w:rPr>
            </w:pPr>
            <w:r>
              <w:rPr>
                <w:rFonts w:ascii="Calibri" w:hAnsi="Calibri"/>
                <w:color w:val="000000"/>
                <w:sz w:val="18"/>
                <w:szCs w:val="18"/>
              </w:rPr>
              <w:t>2006</w:t>
            </w:r>
          </w:p>
        </w:tc>
        <w:tc>
          <w:tcPr>
            <w:tcW w:w="9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19,818</w:t>
            </w:r>
          </w:p>
        </w:tc>
        <w:tc>
          <w:tcPr>
            <w:tcW w:w="9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16,600</w:t>
            </w:r>
          </w:p>
        </w:tc>
        <w:tc>
          <w:tcPr>
            <w:tcW w:w="10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12,649</w:t>
            </w:r>
          </w:p>
        </w:tc>
        <w:tc>
          <w:tcPr>
            <w:tcW w:w="1181" w:type="dxa"/>
            <w:tcBorders>
              <w:top w:val="nil"/>
              <w:left w:val="single" w:sz="8" w:space="0" w:color="auto"/>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119%</w:t>
            </w:r>
          </w:p>
        </w:tc>
        <w:tc>
          <w:tcPr>
            <w:tcW w:w="1181"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131%</w:t>
            </w:r>
          </w:p>
        </w:tc>
        <w:tc>
          <w:tcPr>
            <w:tcW w:w="1181" w:type="dxa"/>
            <w:tcBorders>
              <w:top w:val="nil"/>
              <w:left w:val="nil"/>
              <w:bottom w:val="nil"/>
              <w:right w:val="single" w:sz="8" w:space="0" w:color="auto"/>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157%</w:t>
            </w:r>
          </w:p>
        </w:tc>
      </w:tr>
      <w:tr w:rsidR="00BE2EEA" w:rsidRPr="00814907" w:rsidTr="00BE2EEA">
        <w:trPr>
          <w:trHeight w:hRule="exact" w:val="259"/>
        </w:trPr>
        <w:tc>
          <w:tcPr>
            <w:tcW w:w="1440" w:type="dxa"/>
            <w:vMerge/>
            <w:tcBorders>
              <w:left w:val="single" w:sz="8" w:space="0" w:color="auto"/>
              <w:bottom w:val="nil"/>
              <w:right w:val="nil"/>
            </w:tcBorders>
            <w:shd w:val="clear" w:color="auto" w:fill="auto"/>
            <w:noWrap/>
            <w:vAlign w:val="center"/>
            <w:hideMark/>
          </w:tcPr>
          <w:p w:rsidR="00BE2EEA" w:rsidRPr="00BE2EEA" w:rsidRDefault="00BE2EEA" w:rsidP="0031692E">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hideMark/>
          </w:tcPr>
          <w:p w:rsidR="00BE2EEA" w:rsidRDefault="00BE2EEA" w:rsidP="0031692E">
            <w:pPr>
              <w:jc w:val="center"/>
              <w:rPr>
                <w:rFonts w:ascii="Calibri" w:hAnsi="Calibri"/>
                <w:color w:val="000000"/>
                <w:sz w:val="18"/>
                <w:szCs w:val="18"/>
              </w:rPr>
            </w:pPr>
            <w:r>
              <w:rPr>
                <w:rFonts w:ascii="Calibri" w:hAnsi="Calibri"/>
                <w:color w:val="000000"/>
                <w:sz w:val="18"/>
                <w:szCs w:val="18"/>
              </w:rPr>
              <w:t>2007</w:t>
            </w:r>
          </w:p>
        </w:tc>
        <w:tc>
          <w:tcPr>
            <w:tcW w:w="9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10,306</w:t>
            </w:r>
          </w:p>
        </w:tc>
        <w:tc>
          <w:tcPr>
            <w:tcW w:w="9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10,100</w:t>
            </w:r>
          </w:p>
        </w:tc>
        <w:tc>
          <w:tcPr>
            <w:tcW w:w="10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4,854</w:t>
            </w:r>
          </w:p>
        </w:tc>
        <w:tc>
          <w:tcPr>
            <w:tcW w:w="1181" w:type="dxa"/>
            <w:tcBorders>
              <w:top w:val="nil"/>
              <w:left w:val="single" w:sz="8" w:space="0" w:color="auto"/>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102%</w:t>
            </w:r>
          </w:p>
        </w:tc>
        <w:tc>
          <w:tcPr>
            <w:tcW w:w="1181"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208%</w:t>
            </w:r>
          </w:p>
        </w:tc>
        <w:tc>
          <w:tcPr>
            <w:tcW w:w="1181" w:type="dxa"/>
            <w:tcBorders>
              <w:top w:val="nil"/>
              <w:left w:val="nil"/>
              <w:bottom w:val="nil"/>
              <w:right w:val="single" w:sz="8" w:space="0" w:color="auto"/>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212%</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2008</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4,479</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3,800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7,782</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118%</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49%</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58%</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2009</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9,363</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8,500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8,404</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110%</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101%</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111%</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2010</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11,034</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9,700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11,491</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114%</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84%</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96%</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2011</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13,429</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12,500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15,376</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107%</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81%</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87%</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2012</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17,806</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16,200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12,112</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110%</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134%</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147%</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2013</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16,713</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14,200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25,841</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118%</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55%</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65%</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2014</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42,365</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34,200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25,774</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124%</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133%</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164%</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2015</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32,374</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18,900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32,403</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171%</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58%</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100%</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2016</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29,122</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22,200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12,315</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131%</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180%</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236%</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2017</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19,063</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12,500</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7,855</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153%</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159%</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243%</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31692E" w:rsidRPr="00814907" w:rsidRDefault="0031692E" w:rsidP="0031692E">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31692E" w:rsidRDefault="0031692E" w:rsidP="0031692E">
            <w:pPr>
              <w:jc w:val="center"/>
              <w:rPr>
                <w:rFonts w:ascii="Calibri" w:hAnsi="Calibri"/>
                <w:color w:val="000000"/>
                <w:sz w:val="18"/>
                <w:szCs w:val="18"/>
              </w:rPr>
            </w:pPr>
            <w:r>
              <w:rPr>
                <w:rFonts w:ascii="Calibri" w:hAnsi="Calibri"/>
                <w:color w:val="000000"/>
                <w:sz w:val="18"/>
                <w:szCs w:val="18"/>
              </w:rPr>
              <w:t>2018</w:t>
            </w:r>
          </w:p>
        </w:tc>
        <w:tc>
          <w:tcPr>
            <w:tcW w:w="960" w:type="dxa"/>
            <w:tcBorders>
              <w:top w:val="nil"/>
              <w:left w:val="nil"/>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10,044</w:t>
            </w:r>
          </w:p>
        </w:tc>
        <w:tc>
          <w:tcPr>
            <w:tcW w:w="960" w:type="dxa"/>
            <w:tcBorders>
              <w:top w:val="nil"/>
              <w:left w:val="nil"/>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7,600</w:t>
            </w:r>
          </w:p>
        </w:tc>
        <w:tc>
          <w:tcPr>
            <w:tcW w:w="1060" w:type="dxa"/>
            <w:tcBorders>
              <w:top w:val="nil"/>
              <w:left w:val="nil"/>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8,270</w:t>
            </w:r>
          </w:p>
        </w:tc>
        <w:tc>
          <w:tcPr>
            <w:tcW w:w="1181" w:type="dxa"/>
            <w:tcBorders>
              <w:top w:val="nil"/>
              <w:left w:val="single" w:sz="8" w:space="0" w:color="auto"/>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132%</w:t>
            </w:r>
          </w:p>
        </w:tc>
        <w:tc>
          <w:tcPr>
            <w:tcW w:w="1181" w:type="dxa"/>
            <w:tcBorders>
              <w:top w:val="nil"/>
              <w:left w:val="nil"/>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92%</w:t>
            </w:r>
          </w:p>
        </w:tc>
        <w:tc>
          <w:tcPr>
            <w:tcW w:w="1181" w:type="dxa"/>
            <w:tcBorders>
              <w:top w:val="nil"/>
              <w:left w:val="nil"/>
              <w:bottom w:val="nil"/>
              <w:right w:val="single" w:sz="8" w:space="0" w:color="auto"/>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121%</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31692E" w:rsidRPr="00814907" w:rsidRDefault="0031692E" w:rsidP="0031692E">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31692E" w:rsidRDefault="0031692E" w:rsidP="0031692E">
            <w:pPr>
              <w:jc w:val="center"/>
              <w:rPr>
                <w:rFonts w:ascii="Calibri" w:hAnsi="Calibri"/>
                <w:color w:val="000000"/>
                <w:sz w:val="18"/>
                <w:szCs w:val="18"/>
              </w:rPr>
            </w:pPr>
            <w:r>
              <w:rPr>
                <w:rFonts w:ascii="Calibri" w:hAnsi="Calibri"/>
                <w:color w:val="000000"/>
                <w:sz w:val="18"/>
                <w:szCs w:val="18"/>
              </w:rPr>
              <w:t>2019</w:t>
            </w:r>
          </w:p>
        </w:tc>
        <w:tc>
          <w:tcPr>
            <w:tcW w:w="960" w:type="dxa"/>
            <w:tcBorders>
              <w:top w:val="nil"/>
              <w:left w:val="nil"/>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15,345</w:t>
            </w:r>
          </w:p>
        </w:tc>
        <w:tc>
          <w:tcPr>
            <w:tcW w:w="960" w:type="dxa"/>
            <w:tcBorders>
              <w:top w:val="nil"/>
              <w:left w:val="nil"/>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13,700</w:t>
            </w:r>
          </w:p>
        </w:tc>
        <w:tc>
          <w:tcPr>
            <w:tcW w:w="1060" w:type="dxa"/>
            <w:tcBorders>
              <w:top w:val="nil"/>
              <w:left w:val="nil"/>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16,661</w:t>
            </w:r>
          </w:p>
        </w:tc>
        <w:tc>
          <w:tcPr>
            <w:tcW w:w="1181" w:type="dxa"/>
            <w:tcBorders>
              <w:top w:val="nil"/>
              <w:left w:val="single" w:sz="8" w:space="0" w:color="auto"/>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112%</w:t>
            </w:r>
          </w:p>
        </w:tc>
        <w:tc>
          <w:tcPr>
            <w:tcW w:w="1181" w:type="dxa"/>
            <w:tcBorders>
              <w:top w:val="nil"/>
              <w:left w:val="nil"/>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82%</w:t>
            </w:r>
          </w:p>
        </w:tc>
        <w:tc>
          <w:tcPr>
            <w:tcW w:w="1181" w:type="dxa"/>
            <w:tcBorders>
              <w:top w:val="nil"/>
              <w:left w:val="nil"/>
              <w:bottom w:val="nil"/>
              <w:right w:val="single" w:sz="8" w:space="0" w:color="auto"/>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92%</w:t>
            </w:r>
          </w:p>
        </w:tc>
      </w:tr>
      <w:tr w:rsidR="0031692E" w:rsidRPr="00814907" w:rsidTr="00BE2EEA">
        <w:trPr>
          <w:trHeight w:hRule="exact" w:val="259"/>
        </w:trPr>
        <w:tc>
          <w:tcPr>
            <w:tcW w:w="1440" w:type="dxa"/>
            <w:tcBorders>
              <w:top w:val="nil"/>
              <w:left w:val="single" w:sz="8" w:space="0" w:color="auto"/>
              <w:bottom w:val="single" w:sz="8" w:space="0" w:color="auto"/>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single" w:sz="8" w:space="0" w:color="auto"/>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single" w:sz="8" w:space="0" w:color="auto"/>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25,334</w:t>
            </w:r>
          </w:p>
        </w:tc>
        <w:tc>
          <w:tcPr>
            <w:tcW w:w="960" w:type="dxa"/>
            <w:tcBorders>
              <w:top w:val="nil"/>
              <w:left w:val="nil"/>
              <w:bottom w:val="single" w:sz="8" w:space="0" w:color="auto"/>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19,700</w:t>
            </w:r>
          </w:p>
        </w:tc>
        <w:tc>
          <w:tcPr>
            <w:tcW w:w="1060" w:type="dxa"/>
            <w:tcBorders>
              <w:top w:val="nil"/>
              <w:left w:val="nil"/>
              <w:bottom w:val="single" w:sz="8" w:space="0" w:color="auto"/>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single" w:sz="8" w:space="0" w:color="auto"/>
              <w:bottom w:val="single" w:sz="8" w:space="0" w:color="auto"/>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129%</w:t>
            </w:r>
          </w:p>
        </w:tc>
        <w:tc>
          <w:tcPr>
            <w:tcW w:w="1181" w:type="dxa"/>
            <w:tcBorders>
              <w:top w:val="nil"/>
              <w:left w:val="nil"/>
              <w:bottom w:val="single" w:sz="8" w:space="0" w:color="auto"/>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single" w:sz="8" w:space="0" w:color="auto"/>
              <w:right w:val="single" w:sz="8" w:space="0" w:color="auto"/>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NA</w:t>
            </w:r>
          </w:p>
        </w:tc>
      </w:tr>
      <w:tr w:rsidR="0031692E" w:rsidRPr="00814907" w:rsidTr="00BE2EEA">
        <w:trPr>
          <w:trHeight w:hRule="exact" w:val="259"/>
        </w:trPr>
        <w:tc>
          <w:tcPr>
            <w:tcW w:w="1440" w:type="dxa"/>
            <w:tcBorders>
              <w:top w:val="nil"/>
              <w:left w:val="single" w:sz="8" w:space="0" w:color="auto"/>
              <w:bottom w:val="single" w:sz="8" w:space="0" w:color="auto"/>
              <w:right w:val="single" w:sz="8" w:space="0" w:color="auto"/>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single" w:sz="8" w:space="0" w:color="auto"/>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AVG</w:t>
            </w:r>
          </w:p>
        </w:tc>
        <w:tc>
          <w:tcPr>
            <w:tcW w:w="960" w:type="dxa"/>
            <w:tcBorders>
              <w:top w:val="nil"/>
              <w:left w:val="nil"/>
              <w:bottom w:val="single" w:sz="8" w:space="0" w:color="auto"/>
              <w:right w:val="nil"/>
            </w:tcBorders>
            <w:shd w:val="clear" w:color="auto" w:fill="auto"/>
            <w:noWrap/>
            <w:vAlign w:val="center"/>
          </w:tcPr>
          <w:p w:rsidR="0031692E" w:rsidRDefault="0031692E" w:rsidP="0031692E">
            <w:pPr>
              <w:jc w:val="right"/>
              <w:rPr>
                <w:rFonts w:ascii="Calibri" w:hAnsi="Calibri"/>
                <w:color w:val="000000"/>
                <w:sz w:val="18"/>
                <w:szCs w:val="18"/>
              </w:rPr>
            </w:pPr>
          </w:p>
        </w:tc>
        <w:tc>
          <w:tcPr>
            <w:tcW w:w="960" w:type="dxa"/>
            <w:tcBorders>
              <w:top w:val="nil"/>
              <w:left w:val="nil"/>
              <w:bottom w:val="single" w:sz="8" w:space="0" w:color="auto"/>
              <w:right w:val="nil"/>
            </w:tcBorders>
            <w:shd w:val="clear" w:color="auto" w:fill="auto"/>
            <w:noWrap/>
            <w:vAlign w:val="center"/>
          </w:tcPr>
          <w:p w:rsidR="0031692E" w:rsidRDefault="0031692E" w:rsidP="0031692E">
            <w:pPr>
              <w:jc w:val="right"/>
              <w:rPr>
                <w:rFonts w:ascii="Calibri" w:hAnsi="Calibri"/>
                <w:color w:val="000000"/>
                <w:sz w:val="18"/>
                <w:szCs w:val="18"/>
              </w:rPr>
            </w:pPr>
          </w:p>
        </w:tc>
        <w:tc>
          <w:tcPr>
            <w:tcW w:w="1060" w:type="dxa"/>
            <w:tcBorders>
              <w:top w:val="nil"/>
              <w:left w:val="nil"/>
              <w:bottom w:val="single" w:sz="8" w:space="0" w:color="auto"/>
              <w:right w:val="nil"/>
            </w:tcBorders>
            <w:shd w:val="clear" w:color="auto" w:fill="auto"/>
            <w:noWrap/>
            <w:vAlign w:val="center"/>
          </w:tcPr>
          <w:p w:rsidR="0031692E" w:rsidRDefault="0031692E" w:rsidP="0031692E">
            <w:pPr>
              <w:jc w:val="right"/>
              <w:rPr>
                <w:rFonts w:ascii="Calibri" w:hAnsi="Calibri"/>
                <w:color w:val="000000"/>
                <w:sz w:val="18"/>
                <w:szCs w:val="18"/>
              </w:rPr>
            </w:pPr>
          </w:p>
        </w:tc>
        <w:tc>
          <w:tcPr>
            <w:tcW w:w="1181" w:type="dxa"/>
            <w:tcBorders>
              <w:top w:val="nil"/>
              <w:left w:val="single" w:sz="8" w:space="0" w:color="auto"/>
              <w:bottom w:val="single" w:sz="8" w:space="0" w:color="auto"/>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118%</w:t>
            </w:r>
          </w:p>
        </w:tc>
        <w:tc>
          <w:tcPr>
            <w:tcW w:w="1181" w:type="dxa"/>
            <w:tcBorders>
              <w:top w:val="nil"/>
              <w:left w:val="nil"/>
              <w:bottom w:val="single" w:sz="8" w:space="0" w:color="auto"/>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103%</w:t>
            </w:r>
          </w:p>
        </w:tc>
        <w:tc>
          <w:tcPr>
            <w:tcW w:w="1181" w:type="dxa"/>
            <w:tcBorders>
              <w:top w:val="nil"/>
              <w:left w:val="nil"/>
              <w:bottom w:val="single" w:sz="8" w:space="0" w:color="auto"/>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122%</w:t>
            </w:r>
          </w:p>
        </w:tc>
      </w:tr>
    </w:tbl>
    <w:p w:rsidR="002073CD" w:rsidRPr="0019638A" w:rsidRDefault="002073CD" w:rsidP="002073CD">
      <w:pPr>
        <w:jc w:val="center"/>
        <w:rPr>
          <w:sz w:val="20"/>
        </w:rPr>
      </w:pPr>
      <w:r w:rsidRPr="0019638A">
        <w:rPr>
          <w:sz w:val="20"/>
        </w:rPr>
        <w:t>-</w:t>
      </w:r>
      <w:proofErr w:type="gramStart"/>
      <w:r w:rsidRPr="0019638A">
        <w:rPr>
          <w:sz w:val="20"/>
        </w:rPr>
        <w:t>continued</w:t>
      </w:r>
      <w:proofErr w:type="gramEnd"/>
      <w:r w:rsidRPr="0019638A">
        <w:rPr>
          <w:sz w:val="20"/>
        </w:rPr>
        <w:t>-</w:t>
      </w:r>
      <w:r w:rsidRPr="0019638A">
        <w:br w:type="page"/>
      </w:r>
    </w:p>
    <w:p w:rsidR="002073CD" w:rsidRPr="0019638A" w:rsidRDefault="002073CD" w:rsidP="002073CD">
      <w:r w:rsidRPr="0019638A">
        <w:lastRenderedPageBreak/>
        <w:t xml:space="preserve">Appendix </w:t>
      </w:r>
      <w:r>
        <w:t>J1–</w:t>
      </w:r>
      <w:r w:rsidRPr="0019638A">
        <w:t xml:space="preserve">Page </w:t>
      </w:r>
      <w:r>
        <w:t>14</w:t>
      </w:r>
      <w:r w:rsidRPr="0019638A">
        <w:t xml:space="preserve"> of </w:t>
      </w:r>
      <w:r>
        <w:t>14</w:t>
      </w:r>
      <w:r w:rsidRPr="0019638A">
        <w:t>.</w:t>
      </w:r>
    </w:p>
    <w:tbl>
      <w:tblPr>
        <w:tblW w:w="8827" w:type="dxa"/>
        <w:tblInd w:w="-10" w:type="dxa"/>
        <w:tblLook w:val="04A0" w:firstRow="1" w:lastRow="0" w:firstColumn="1" w:lastColumn="0" w:noHBand="0" w:noVBand="1"/>
      </w:tblPr>
      <w:tblGrid>
        <w:gridCol w:w="1440"/>
        <w:gridCol w:w="864"/>
        <w:gridCol w:w="960"/>
        <w:gridCol w:w="960"/>
        <w:gridCol w:w="1060"/>
        <w:gridCol w:w="1181"/>
        <w:gridCol w:w="1181"/>
        <w:gridCol w:w="1181"/>
      </w:tblGrid>
      <w:tr w:rsidR="002073CD" w:rsidRPr="00814907" w:rsidTr="00BE2EEA">
        <w:trPr>
          <w:trHeight w:hRule="exact" w:val="504"/>
        </w:trPr>
        <w:tc>
          <w:tcPr>
            <w:tcW w:w="1440" w:type="dxa"/>
            <w:tcBorders>
              <w:top w:val="single" w:sz="8" w:space="0" w:color="auto"/>
              <w:left w:val="single" w:sz="8" w:space="0" w:color="auto"/>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Stock</w:t>
            </w:r>
          </w:p>
        </w:tc>
        <w:tc>
          <w:tcPr>
            <w:tcW w:w="864" w:type="dxa"/>
            <w:tcBorders>
              <w:top w:val="single" w:sz="8" w:space="0" w:color="auto"/>
              <w:left w:val="nil"/>
              <w:bottom w:val="single" w:sz="4" w:space="0" w:color="auto"/>
              <w:right w:val="single" w:sz="8" w:space="0" w:color="auto"/>
            </w:tcBorders>
            <w:shd w:val="clear" w:color="000000" w:fill="D9D9D9"/>
            <w:noWrap/>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Year</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Model Forecast</w:t>
            </w:r>
          </w:p>
        </w:tc>
        <w:tc>
          <w:tcPr>
            <w:tcW w:w="9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Agency Forecast</w:t>
            </w:r>
          </w:p>
        </w:tc>
        <w:tc>
          <w:tcPr>
            <w:tcW w:w="1060"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Postseason Return</w:t>
            </w:r>
          </w:p>
        </w:tc>
        <w:tc>
          <w:tcPr>
            <w:tcW w:w="1181" w:type="dxa"/>
            <w:tcBorders>
              <w:top w:val="single" w:sz="8" w:space="0" w:color="auto"/>
              <w:left w:val="single" w:sz="8" w:space="0" w:color="auto"/>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xml:space="preserve">/ Agency </w:t>
            </w:r>
            <w:proofErr w:type="spellStart"/>
            <w:r w:rsidRPr="00814907">
              <w:rPr>
                <w:rFonts w:ascii="Calibri" w:hAnsi="Calibri" w:cs="Calibri"/>
                <w:b/>
                <w:bCs/>
                <w:color w:val="000000"/>
                <w:sz w:val="18"/>
                <w:szCs w:val="18"/>
              </w:rPr>
              <w:t>Fcst</w:t>
            </w:r>
            <w:proofErr w:type="spellEnd"/>
          </w:p>
        </w:tc>
        <w:tc>
          <w:tcPr>
            <w:tcW w:w="1181" w:type="dxa"/>
            <w:tcBorders>
              <w:top w:val="single" w:sz="8" w:space="0" w:color="auto"/>
              <w:left w:val="nil"/>
              <w:bottom w:val="single" w:sz="4" w:space="0" w:color="auto"/>
              <w:right w:val="nil"/>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Agency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c>
          <w:tcPr>
            <w:tcW w:w="1181" w:type="dxa"/>
            <w:tcBorders>
              <w:top w:val="single" w:sz="8" w:space="0" w:color="auto"/>
              <w:left w:val="nil"/>
              <w:bottom w:val="single" w:sz="4" w:space="0" w:color="auto"/>
              <w:right w:val="single" w:sz="8" w:space="0" w:color="auto"/>
            </w:tcBorders>
            <w:shd w:val="clear" w:color="000000" w:fill="D9D9D9"/>
            <w:vAlign w:val="center"/>
            <w:hideMark/>
          </w:tcPr>
          <w:p w:rsidR="002073CD" w:rsidRPr="00814907" w:rsidRDefault="002073CD" w:rsidP="002073CD">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Postseason</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ORC</w:t>
            </w:r>
            <w:r w:rsidRPr="00814907">
              <w:rPr>
                <w:rFonts w:ascii="Calibri" w:hAnsi="Calibri" w:cs="Calibri"/>
                <w:color w:val="000000"/>
                <w:sz w:val="18"/>
                <w:szCs w:val="18"/>
                <w:vertAlign w:val="superscript"/>
              </w:rPr>
              <w:t>1</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widowControl/>
              <w:jc w:val="center"/>
              <w:rPr>
                <w:rFonts w:ascii="Calibri" w:hAnsi="Calibri"/>
                <w:color w:val="000000"/>
                <w:sz w:val="18"/>
                <w:szCs w:val="18"/>
              </w:rPr>
            </w:pPr>
            <w:r>
              <w:rPr>
                <w:rFonts w:ascii="Calibri" w:hAnsi="Calibri"/>
                <w:color w:val="000000"/>
                <w:sz w:val="18"/>
                <w:szCs w:val="18"/>
              </w:rPr>
              <w:t>1999</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65,249</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72,084</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82,084</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91%</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88%</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79%</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(Oregon</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2000</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61,457</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63,259</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67,771</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97%</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93%</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91%</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Coastal)</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2001</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58,062</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66,412</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130,795</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87%</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51%</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44%</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31692E" w:rsidRPr="00814907" w:rsidRDefault="0031692E" w:rsidP="0031692E">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2002</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73,055</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73,914</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171,904</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99%</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43%</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42%</w:t>
            </w:r>
          </w:p>
        </w:tc>
      </w:tr>
      <w:tr w:rsidR="00BE2EEA" w:rsidRPr="00814907" w:rsidTr="00BE2EEA">
        <w:trPr>
          <w:trHeight w:hRule="exact" w:val="259"/>
        </w:trPr>
        <w:tc>
          <w:tcPr>
            <w:tcW w:w="1440" w:type="dxa"/>
            <w:vMerge w:val="restart"/>
            <w:tcBorders>
              <w:top w:val="nil"/>
              <w:left w:val="single" w:sz="8" w:space="0" w:color="auto"/>
              <w:right w:val="nil"/>
            </w:tcBorders>
            <w:shd w:val="clear" w:color="auto" w:fill="auto"/>
            <w:noWrap/>
            <w:vAlign w:val="center"/>
          </w:tcPr>
          <w:p w:rsidR="00BE2EEA" w:rsidRPr="00814907" w:rsidRDefault="00BE2EEA" w:rsidP="0031692E">
            <w:pPr>
              <w:widowControl/>
              <w:jc w:val="center"/>
              <w:rPr>
                <w:rFonts w:ascii="Calibri" w:hAnsi="Calibri" w:cs="Calibri"/>
                <w:color w:val="000000"/>
                <w:sz w:val="18"/>
                <w:szCs w:val="18"/>
              </w:rPr>
            </w:pPr>
            <w:r>
              <w:rPr>
                <w:rFonts w:ascii="Calibri" w:hAnsi="Calibri" w:cs="Calibri"/>
                <w:color w:val="000000"/>
                <w:sz w:val="18"/>
                <w:szCs w:val="18"/>
              </w:rPr>
              <w:t>Observed return reworked per ODFW review November 2016</w:t>
            </w:r>
          </w:p>
          <w:p w:rsidR="00BE2EEA" w:rsidRPr="00814907" w:rsidRDefault="00BE2EEA"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p w:rsidR="00BE2EEA" w:rsidRPr="00814907" w:rsidRDefault="00BE2EEA" w:rsidP="0031692E">
            <w:pPr>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BE2EEA" w:rsidRDefault="00BE2EEA" w:rsidP="0031692E">
            <w:pPr>
              <w:jc w:val="center"/>
              <w:rPr>
                <w:rFonts w:ascii="Calibri" w:hAnsi="Calibri"/>
                <w:color w:val="000000"/>
                <w:sz w:val="18"/>
                <w:szCs w:val="18"/>
              </w:rPr>
            </w:pPr>
            <w:r>
              <w:rPr>
                <w:rFonts w:ascii="Calibri" w:hAnsi="Calibri"/>
                <w:color w:val="000000"/>
                <w:sz w:val="18"/>
                <w:szCs w:val="18"/>
              </w:rPr>
              <w:t>2003</w:t>
            </w:r>
          </w:p>
        </w:tc>
        <w:tc>
          <w:tcPr>
            <w:tcW w:w="9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101,310</w:t>
            </w:r>
          </w:p>
        </w:tc>
        <w:tc>
          <w:tcPr>
            <w:tcW w:w="9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85,483</w:t>
            </w:r>
          </w:p>
        </w:tc>
        <w:tc>
          <w:tcPr>
            <w:tcW w:w="10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183,183</w:t>
            </w:r>
          </w:p>
        </w:tc>
        <w:tc>
          <w:tcPr>
            <w:tcW w:w="1181" w:type="dxa"/>
            <w:tcBorders>
              <w:top w:val="nil"/>
              <w:left w:val="single" w:sz="8" w:space="0" w:color="auto"/>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119%</w:t>
            </w:r>
          </w:p>
        </w:tc>
        <w:tc>
          <w:tcPr>
            <w:tcW w:w="1181"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47%</w:t>
            </w:r>
          </w:p>
        </w:tc>
        <w:tc>
          <w:tcPr>
            <w:tcW w:w="1181" w:type="dxa"/>
            <w:tcBorders>
              <w:top w:val="nil"/>
              <w:left w:val="nil"/>
              <w:bottom w:val="nil"/>
              <w:right w:val="single" w:sz="8" w:space="0" w:color="auto"/>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55%</w:t>
            </w:r>
          </w:p>
        </w:tc>
      </w:tr>
      <w:tr w:rsidR="00BE2EEA" w:rsidRPr="00814907" w:rsidTr="00BE2EEA">
        <w:trPr>
          <w:trHeight w:hRule="exact" w:val="259"/>
        </w:trPr>
        <w:tc>
          <w:tcPr>
            <w:tcW w:w="1440" w:type="dxa"/>
            <w:vMerge/>
            <w:tcBorders>
              <w:left w:val="single" w:sz="8" w:space="0" w:color="auto"/>
              <w:right w:val="nil"/>
            </w:tcBorders>
            <w:shd w:val="clear" w:color="auto" w:fill="auto"/>
            <w:noWrap/>
            <w:vAlign w:val="center"/>
          </w:tcPr>
          <w:p w:rsidR="00BE2EEA" w:rsidRPr="00814907" w:rsidRDefault="00BE2EEA" w:rsidP="0031692E">
            <w:pPr>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hideMark/>
          </w:tcPr>
          <w:p w:rsidR="00BE2EEA" w:rsidRDefault="00BE2EEA" w:rsidP="0031692E">
            <w:pPr>
              <w:jc w:val="center"/>
              <w:rPr>
                <w:rFonts w:ascii="Calibri" w:hAnsi="Calibri"/>
                <w:color w:val="000000"/>
                <w:sz w:val="18"/>
                <w:szCs w:val="18"/>
              </w:rPr>
            </w:pPr>
            <w:r>
              <w:rPr>
                <w:rFonts w:ascii="Calibri" w:hAnsi="Calibri"/>
                <w:color w:val="000000"/>
                <w:sz w:val="18"/>
                <w:szCs w:val="18"/>
              </w:rPr>
              <w:t>2004</w:t>
            </w:r>
          </w:p>
        </w:tc>
        <w:tc>
          <w:tcPr>
            <w:tcW w:w="9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135,716</w:t>
            </w:r>
          </w:p>
        </w:tc>
        <w:tc>
          <w:tcPr>
            <w:tcW w:w="9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131,904</w:t>
            </w:r>
          </w:p>
        </w:tc>
        <w:tc>
          <w:tcPr>
            <w:tcW w:w="10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138,150</w:t>
            </w:r>
          </w:p>
        </w:tc>
        <w:tc>
          <w:tcPr>
            <w:tcW w:w="1181" w:type="dxa"/>
            <w:tcBorders>
              <w:top w:val="nil"/>
              <w:left w:val="single" w:sz="8" w:space="0" w:color="auto"/>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103%</w:t>
            </w:r>
          </w:p>
        </w:tc>
        <w:tc>
          <w:tcPr>
            <w:tcW w:w="1181"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95%</w:t>
            </w:r>
          </w:p>
        </w:tc>
        <w:tc>
          <w:tcPr>
            <w:tcW w:w="1181" w:type="dxa"/>
            <w:tcBorders>
              <w:top w:val="nil"/>
              <w:left w:val="nil"/>
              <w:bottom w:val="nil"/>
              <w:right w:val="single" w:sz="8" w:space="0" w:color="auto"/>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98%</w:t>
            </w:r>
          </w:p>
        </w:tc>
      </w:tr>
      <w:tr w:rsidR="00BE2EEA" w:rsidRPr="00814907" w:rsidTr="00BE2EEA">
        <w:trPr>
          <w:trHeight w:hRule="exact" w:val="259"/>
        </w:trPr>
        <w:tc>
          <w:tcPr>
            <w:tcW w:w="1440" w:type="dxa"/>
            <w:vMerge/>
            <w:tcBorders>
              <w:left w:val="single" w:sz="8" w:space="0" w:color="auto"/>
              <w:right w:val="nil"/>
            </w:tcBorders>
            <w:shd w:val="clear" w:color="auto" w:fill="auto"/>
            <w:noWrap/>
            <w:vAlign w:val="center"/>
          </w:tcPr>
          <w:p w:rsidR="00BE2EEA" w:rsidRPr="00814907" w:rsidRDefault="00BE2EEA" w:rsidP="0031692E">
            <w:pPr>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hideMark/>
          </w:tcPr>
          <w:p w:rsidR="00BE2EEA" w:rsidRDefault="00BE2EEA" w:rsidP="0031692E">
            <w:pPr>
              <w:jc w:val="center"/>
              <w:rPr>
                <w:rFonts w:ascii="Calibri" w:hAnsi="Calibri"/>
                <w:color w:val="000000"/>
                <w:sz w:val="18"/>
                <w:szCs w:val="18"/>
              </w:rPr>
            </w:pPr>
            <w:r>
              <w:rPr>
                <w:rFonts w:ascii="Calibri" w:hAnsi="Calibri"/>
                <w:color w:val="000000"/>
                <w:sz w:val="18"/>
                <w:szCs w:val="18"/>
              </w:rPr>
              <w:t>2005</w:t>
            </w:r>
          </w:p>
        </w:tc>
        <w:tc>
          <w:tcPr>
            <w:tcW w:w="9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133,886</w:t>
            </w:r>
          </w:p>
        </w:tc>
        <w:tc>
          <w:tcPr>
            <w:tcW w:w="9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167,213</w:t>
            </w:r>
          </w:p>
        </w:tc>
        <w:tc>
          <w:tcPr>
            <w:tcW w:w="10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106,632</w:t>
            </w:r>
          </w:p>
        </w:tc>
        <w:tc>
          <w:tcPr>
            <w:tcW w:w="1181" w:type="dxa"/>
            <w:tcBorders>
              <w:top w:val="nil"/>
              <w:left w:val="single" w:sz="8" w:space="0" w:color="auto"/>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80%</w:t>
            </w:r>
          </w:p>
        </w:tc>
        <w:tc>
          <w:tcPr>
            <w:tcW w:w="1181"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157%</w:t>
            </w:r>
          </w:p>
        </w:tc>
        <w:tc>
          <w:tcPr>
            <w:tcW w:w="1181" w:type="dxa"/>
            <w:tcBorders>
              <w:top w:val="nil"/>
              <w:left w:val="nil"/>
              <w:bottom w:val="nil"/>
              <w:right w:val="single" w:sz="8" w:space="0" w:color="auto"/>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126%</w:t>
            </w:r>
          </w:p>
        </w:tc>
      </w:tr>
      <w:tr w:rsidR="00BE2EEA" w:rsidRPr="00814907" w:rsidTr="00BE2EEA">
        <w:trPr>
          <w:trHeight w:hRule="exact" w:val="259"/>
        </w:trPr>
        <w:tc>
          <w:tcPr>
            <w:tcW w:w="1440" w:type="dxa"/>
            <w:vMerge/>
            <w:tcBorders>
              <w:left w:val="single" w:sz="8" w:space="0" w:color="auto"/>
              <w:right w:val="nil"/>
            </w:tcBorders>
            <w:shd w:val="clear" w:color="auto" w:fill="auto"/>
            <w:noWrap/>
            <w:vAlign w:val="center"/>
            <w:hideMark/>
          </w:tcPr>
          <w:p w:rsidR="00BE2EEA" w:rsidRPr="00814907" w:rsidRDefault="00BE2EEA" w:rsidP="0031692E">
            <w:pPr>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hideMark/>
          </w:tcPr>
          <w:p w:rsidR="00BE2EEA" w:rsidRDefault="00BE2EEA" w:rsidP="0031692E">
            <w:pPr>
              <w:jc w:val="center"/>
              <w:rPr>
                <w:rFonts w:ascii="Calibri" w:hAnsi="Calibri"/>
                <w:color w:val="000000"/>
                <w:sz w:val="18"/>
                <w:szCs w:val="18"/>
              </w:rPr>
            </w:pPr>
            <w:r>
              <w:rPr>
                <w:rFonts w:ascii="Calibri" w:hAnsi="Calibri"/>
                <w:color w:val="000000"/>
                <w:sz w:val="18"/>
                <w:szCs w:val="18"/>
              </w:rPr>
              <w:t>2006</w:t>
            </w:r>
          </w:p>
        </w:tc>
        <w:tc>
          <w:tcPr>
            <w:tcW w:w="9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125,550</w:t>
            </w:r>
          </w:p>
        </w:tc>
        <w:tc>
          <w:tcPr>
            <w:tcW w:w="9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136,373</w:t>
            </w:r>
          </w:p>
        </w:tc>
        <w:tc>
          <w:tcPr>
            <w:tcW w:w="10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109,112</w:t>
            </w:r>
          </w:p>
        </w:tc>
        <w:tc>
          <w:tcPr>
            <w:tcW w:w="1181" w:type="dxa"/>
            <w:tcBorders>
              <w:top w:val="nil"/>
              <w:left w:val="single" w:sz="8" w:space="0" w:color="auto"/>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92%</w:t>
            </w:r>
          </w:p>
        </w:tc>
        <w:tc>
          <w:tcPr>
            <w:tcW w:w="1181"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125%</w:t>
            </w:r>
          </w:p>
        </w:tc>
        <w:tc>
          <w:tcPr>
            <w:tcW w:w="1181" w:type="dxa"/>
            <w:tcBorders>
              <w:top w:val="nil"/>
              <w:left w:val="nil"/>
              <w:bottom w:val="nil"/>
              <w:right w:val="single" w:sz="8" w:space="0" w:color="auto"/>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115%</w:t>
            </w:r>
          </w:p>
        </w:tc>
      </w:tr>
      <w:tr w:rsidR="00BE2EEA" w:rsidRPr="00814907" w:rsidTr="00BE2EEA">
        <w:trPr>
          <w:trHeight w:hRule="exact" w:val="259"/>
        </w:trPr>
        <w:tc>
          <w:tcPr>
            <w:tcW w:w="1440" w:type="dxa"/>
            <w:vMerge/>
            <w:tcBorders>
              <w:left w:val="single" w:sz="8" w:space="0" w:color="auto"/>
              <w:bottom w:val="nil"/>
              <w:right w:val="nil"/>
            </w:tcBorders>
            <w:shd w:val="clear" w:color="auto" w:fill="auto"/>
            <w:noWrap/>
            <w:vAlign w:val="center"/>
            <w:hideMark/>
          </w:tcPr>
          <w:p w:rsidR="00BE2EEA" w:rsidRPr="00814907" w:rsidRDefault="00BE2EEA" w:rsidP="0031692E">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hideMark/>
          </w:tcPr>
          <w:p w:rsidR="00BE2EEA" w:rsidRDefault="00BE2EEA" w:rsidP="0031692E">
            <w:pPr>
              <w:jc w:val="center"/>
              <w:rPr>
                <w:rFonts w:ascii="Calibri" w:hAnsi="Calibri"/>
                <w:color w:val="000000"/>
                <w:sz w:val="18"/>
                <w:szCs w:val="18"/>
              </w:rPr>
            </w:pPr>
            <w:r>
              <w:rPr>
                <w:rFonts w:ascii="Calibri" w:hAnsi="Calibri"/>
                <w:color w:val="000000"/>
                <w:sz w:val="18"/>
                <w:szCs w:val="18"/>
              </w:rPr>
              <w:t>2007</w:t>
            </w:r>
          </w:p>
        </w:tc>
        <w:tc>
          <w:tcPr>
            <w:tcW w:w="9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108,338</w:t>
            </w:r>
          </w:p>
        </w:tc>
        <w:tc>
          <w:tcPr>
            <w:tcW w:w="9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131,195</w:t>
            </w:r>
          </w:p>
        </w:tc>
        <w:tc>
          <w:tcPr>
            <w:tcW w:w="1060"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46,242</w:t>
            </w:r>
          </w:p>
        </w:tc>
        <w:tc>
          <w:tcPr>
            <w:tcW w:w="1181" w:type="dxa"/>
            <w:tcBorders>
              <w:top w:val="nil"/>
              <w:left w:val="single" w:sz="8" w:space="0" w:color="auto"/>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83%</w:t>
            </w:r>
          </w:p>
        </w:tc>
        <w:tc>
          <w:tcPr>
            <w:tcW w:w="1181" w:type="dxa"/>
            <w:tcBorders>
              <w:top w:val="nil"/>
              <w:left w:val="nil"/>
              <w:bottom w:val="nil"/>
              <w:right w:val="nil"/>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284%</w:t>
            </w:r>
          </w:p>
        </w:tc>
        <w:tc>
          <w:tcPr>
            <w:tcW w:w="1181" w:type="dxa"/>
            <w:tcBorders>
              <w:top w:val="nil"/>
              <w:left w:val="nil"/>
              <w:bottom w:val="nil"/>
              <w:right w:val="single" w:sz="8" w:space="0" w:color="auto"/>
            </w:tcBorders>
            <w:shd w:val="clear" w:color="auto" w:fill="auto"/>
            <w:noWrap/>
            <w:vAlign w:val="center"/>
            <w:hideMark/>
          </w:tcPr>
          <w:p w:rsidR="00BE2EEA" w:rsidRDefault="00BE2EEA" w:rsidP="0031692E">
            <w:pPr>
              <w:jc w:val="right"/>
              <w:rPr>
                <w:rFonts w:ascii="Calibri" w:hAnsi="Calibri"/>
                <w:color w:val="000000"/>
                <w:sz w:val="18"/>
                <w:szCs w:val="18"/>
              </w:rPr>
            </w:pPr>
            <w:r>
              <w:rPr>
                <w:rFonts w:ascii="Calibri" w:hAnsi="Calibri"/>
                <w:color w:val="000000"/>
                <w:sz w:val="18"/>
                <w:szCs w:val="18"/>
              </w:rPr>
              <w:t>234%</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2008</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53,417</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70,101</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39,887</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76%</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176%</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134%</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2009</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32,254</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48,072</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53,550</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67%</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90%</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60%</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2010</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51,234</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59,806</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72,206</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86%</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83%</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71%</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2011</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73,043</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78,199</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99,247</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93%</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79%</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74%</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2012</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82,789</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80,749</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91,655</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103%</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88%</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90%</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2013</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70,385</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80,095</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117,203</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88%</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68%</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60%</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2014</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81,984</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109,029</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133,614</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75%</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82%</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61%</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2015</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63,642</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94,715</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144,548</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67%</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66%</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44%</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2016</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110,710</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119,374</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103,788</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93%</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115%</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107%</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nil"/>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2017</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80,529</w:t>
            </w:r>
          </w:p>
        </w:tc>
        <w:tc>
          <w:tcPr>
            <w:tcW w:w="9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87,243</w:t>
            </w:r>
          </w:p>
        </w:tc>
        <w:tc>
          <w:tcPr>
            <w:tcW w:w="1060"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79,462</w:t>
            </w:r>
          </w:p>
        </w:tc>
        <w:tc>
          <w:tcPr>
            <w:tcW w:w="1181" w:type="dxa"/>
            <w:tcBorders>
              <w:top w:val="nil"/>
              <w:left w:val="single" w:sz="8" w:space="0" w:color="auto"/>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92%</w:t>
            </w:r>
          </w:p>
        </w:tc>
        <w:tc>
          <w:tcPr>
            <w:tcW w:w="1181" w:type="dxa"/>
            <w:tcBorders>
              <w:top w:val="nil"/>
              <w:left w:val="nil"/>
              <w:bottom w:val="nil"/>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110%</w:t>
            </w:r>
          </w:p>
        </w:tc>
        <w:tc>
          <w:tcPr>
            <w:tcW w:w="1181" w:type="dxa"/>
            <w:tcBorders>
              <w:top w:val="nil"/>
              <w:left w:val="nil"/>
              <w:bottom w:val="nil"/>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101%</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31692E" w:rsidRPr="00814907" w:rsidRDefault="0031692E" w:rsidP="0031692E">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31692E" w:rsidRDefault="0031692E" w:rsidP="0031692E">
            <w:pPr>
              <w:jc w:val="center"/>
              <w:rPr>
                <w:rFonts w:ascii="Calibri" w:hAnsi="Calibri"/>
                <w:color w:val="000000"/>
                <w:sz w:val="18"/>
                <w:szCs w:val="18"/>
              </w:rPr>
            </w:pPr>
            <w:r>
              <w:rPr>
                <w:rFonts w:ascii="Calibri" w:hAnsi="Calibri"/>
                <w:color w:val="000000"/>
                <w:sz w:val="18"/>
                <w:szCs w:val="18"/>
              </w:rPr>
              <w:t>2018</w:t>
            </w:r>
          </w:p>
        </w:tc>
        <w:tc>
          <w:tcPr>
            <w:tcW w:w="960" w:type="dxa"/>
            <w:tcBorders>
              <w:top w:val="nil"/>
              <w:left w:val="nil"/>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48,149</w:t>
            </w:r>
          </w:p>
        </w:tc>
        <w:tc>
          <w:tcPr>
            <w:tcW w:w="960" w:type="dxa"/>
            <w:tcBorders>
              <w:top w:val="nil"/>
              <w:left w:val="nil"/>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68,939</w:t>
            </w:r>
          </w:p>
        </w:tc>
        <w:tc>
          <w:tcPr>
            <w:tcW w:w="1060" w:type="dxa"/>
            <w:tcBorders>
              <w:top w:val="nil"/>
              <w:left w:val="nil"/>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58,615</w:t>
            </w:r>
          </w:p>
        </w:tc>
        <w:tc>
          <w:tcPr>
            <w:tcW w:w="1181" w:type="dxa"/>
            <w:tcBorders>
              <w:top w:val="nil"/>
              <w:left w:val="single" w:sz="8" w:space="0" w:color="auto"/>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70%</w:t>
            </w:r>
          </w:p>
        </w:tc>
        <w:tc>
          <w:tcPr>
            <w:tcW w:w="1181" w:type="dxa"/>
            <w:tcBorders>
              <w:top w:val="nil"/>
              <w:left w:val="nil"/>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118%</w:t>
            </w:r>
          </w:p>
        </w:tc>
        <w:tc>
          <w:tcPr>
            <w:tcW w:w="1181" w:type="dxa"/>
            <w:tcBorders>
              <w:top w:val="nil"/>
              <w:left w:val="nil"/>
              <w:bottom w:val="nil"/>
              <w:right w:val="single" w:sz="8" w:space="0" w:color="auto"/>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82%</w:t>
            </w:r>
          </w:p>
        </w:tc>
      </w:tr>
      <w:tr w:rsidR="0031692E" w:rsidRPr="00814907" w:rsidTr="00BE2EEA">
        <w:trPr>
          <w:trHeight w:hRule="exact" w:val="259"/>
        </w:trPr>
        <w:tc>
          <w:tcPr>
            <w:tcW w:w="1440" w:type="dxa"/>
            <w:tcBorders>
              <w:top w:val="nil"/>
              <w:left w:val="single" w:sz="8" w:space="0" w:color="auto"/>
              <w:bottom w:val="nil"/>
              <w:right w:val="nil"/>
            </w:tcBorders>
            <w:shd w:val="clear" w:color="auto" w:fill="auto"/>
            <w:noWrap/>
            <w:vAlign w:val="center"/>
          </w:tcPr>
          <w:p w:rsidR="0031692E" w:rsidRPr="00814907" w:rsidRDefault="0031692E" w:rsidP="0031692E">
            <w:pPr>
              <w:widowControl/>
              <w:jc w:val="center"/>
              <w:rPr>
                <w:rFonts w:ascii="Calibri" w:hAnsi="Calibri" w:cs="Calibri"/>
                <w:color w:val="000000"/>
                <w:sz w:val="18"/>
                <w:szCs w:val="18"/>
              </w:rPr>
            </w:pPr>
          </w:p>
        </w:tc>
        <w:tc>
          <w:tcPr>
            <w:tcW w:w="864" w:type="dxa"/>
            <w:tcBorders>
              <w:top w:val="nil"/>
              <w:left w:val="single" w:sz="8" w:space="0" w:color="auto"/>
              <w:bottom w:val="nil"/>
              <w:right w:val="single" w:sz="8" w:space="0" w:color="auto"/>
            </w:tcBorders>
            <w:shd w:val="clear" w:color="auto" w:fill="auto"/>
            <w:noWrap/>
            <w:vAlign w:val="center"/>
          </w:tcPr>
          <w:p w:rsidR="0031692E" w:rsidRDefault="0031692E" w:rsidP="0031692E">
            <w:pPr>
              <w:jc w:val="center"/>
              <w:rPr>
                <w:rFonts w:ascii="Calibri" w:hAnsi="Calibri"/>
                <w:color w:val="000000"/>
                <w:sz w:val="18"/>
                <w:szCs w:val="18"/>
              </w:rPr>
            </w:pPr>
            <w:r>
              <w:rPr>
                <w:rFonts w:ascii="Calibri" w:hAnsi="Calibri"/>
                <w:color w:val="000000"/>
                <w:sz w:val="18"/>
                <w:szCs w:val="18"/>
              </w:rPr>
              <w:t>2019</w:t>
            </w:r>
          </w:p>
        </w:tc>
        <w:tc>
          <w:tcPr>
            <w:tcW w:w="960" w:type="dxa"/>
            <w:tcBorders>
              <w:top w:val="nil"/>
              <w:left w:val="nil"/>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54,063</w:t>
            </w:r>
          </w:p>
        </w:tc>
        <w:tc>
          <w:tcPr>
            <w:tcW w:w="960" w:type="dxa"/>
            <w:tcBorders>
              <w:top w:val="nil"/>
              <w:left w:val="nil"/>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73,721</w:t>
            </w:r>
          </w:p>
        </w:tc>
        <w:tc>
          <w:tcPr>
            <w:tcW w:w="1060" w:type="dxa"/>
            <w:tcBorders>
              <w:top w:val="nil"/>
              <w:left w:val="nil"/>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42,460</w:t>
            </w:r>
          </w:p>
        </w:tc>
        <w:tc>
          <w:tcPr>
            <w:tcW w:w="1181" w:type="dxa"/>
            <w:tcBorders>
              <w:top w:val="nil"/>
              <w:left w:val="single" w:sz="8" w:space="0" w:color="auto"/>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73%</w:t>
            </w:r>
          </w:p>
        </w:tc>
        <w:tc>
          <w:tcPr>
            <w:tcW w:w="1181" w:type="dxa"/>
            <w:tcBorders>
              <w:top w:val="nil"/>
              <w:left w:val="nil"/>
              <w:bottom w:val="nil"/>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174%</w:t>
            </w:r>
          </w:p>
        </w:tc>
        <w:tc>
          <w:tcPr>
            <w:tcW w:w="1181" w:type="dxa"/>
            <w:tcBorders>
              <w:top w:val="nil"/>
              <w:left w:val="nil"/>
              <w:bottom w:val="nil"/>
              <w:right w:val="single" w:sz="8" w:space="0" w:color="auto"/>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127%</w:t>
            </w:r>
          </w:p>
        </w:tc>
      </w:tr>
      <w:tr w:rsidR="0031692E" w:rsidRPr="00814907" w:rsidTr="00BE2EEA">
        <w:trPr>
          <w:trHeight w:hRule="exact" w:val="259"/>
        </w:trPr>
        <w:tc>
          <w:tcPr>
            <w:tcW w:w="1440" w:type="dxa"/>
            <w:tcBorders>
              <w:top w:val="nil"/>
              <w:left w:val="single" w:sz="8" w:space="0" w:color="auto"/>
              <w:bottom w:val="single" w:sz="8" w:space="0" w:color="auto"/>
              <w:right w:val="nil"/>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single" w:sz="8" w:space="0" w:color="auto"/>
              <w:bottom w:val="single" w:sz="8" w:space="0" w:color="auto"/>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single" w:sz="8" w:space="0" w:color="auto"/>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53,458</w:t>
            </w:r>
          </w:p>
        </w:tc>
        <w:tc>
          <w:tcPr>
            <w:tcW w:w="960" w:type="dxa"/>
            <w:tcBorders>
              <w:top w:val="nil"/>
              <w:left w:val="nil"/>
              <w:bottom w:val="single" w:sz="8" w:space="0" w:color="auto"/>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68,830</w:t>
            </w:r>
          </w:p>
        </w:tc>
        <w:tc>
          <w:tcPr>
            <w:tcW w:w="1060" w:type="dxa"/>
            <w:tcBorders>
              <w:top w:val="nil"/>
              <w:left w:val="nil"/>
              <w:bottom w:val="single" w:sz="8" w:space="0" w:color="auto"/>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single" w:sz="8" w:space="0" w:color="auto"/>
              <w:bottom w:val="single" w:sz="8" w:space="0" w:color="auto"/>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78%</w:t>
            </w:r>
          </w:p>
        </w:tc>
        <w:tc>
          <w:tcPr>
            <w:tcW w:w="1181" w:type="dxa"/>
            <w:tcBorders>
              <w:top w:val="nil"/>
              <w:left w:val="nil"/>
              <w:bottom w:val="single" w:sz="8" w:space="0" w:color="auto"/>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nil"/>
              <w:bottom w:val="single" w:sz="8" w:space="0" w:color="auto"/>
              <w:right w:val="single" w:sz="8" w:space="0" w:color="auto"/>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NA</w:t>
            </w:r>
          </w:p>
        </w:tc>
      </w:tr>
      <w:tr w:rsidR="0031692E" w:rsidRPr="00814907" w:rsidTr="00BE2EEA">
        <w:trPr>
          <w:trHeight w:hRule="exact" w:val="259"/>
        </w:trPr>
        <w:tc>
          <w:tcPr>
            <w:tcW w:w="1440" w:type="dxa"/>
            <w:tcBorders>
              <w:top w:val="nil"/>
              <w:left w:val="single" w:sz="8" w:space="0" w:color="auto"/>
              <w:bottom w:val="single" w:sz="8" w:space="0" w:color="auto"/>
              <w:right w:val="single" w:sz="8" w:space="0" w:color="auto"/>
            </w:tcBorders>
            <w:shd w:val="clear" w:color="auto" w:fill="auto"/>
            <w:noWrap/>
            <w:vAlign w:val="center"/>
            <w:hideMark/>
          </w:tcPr>
          <w:p w:rsidR="0031692E" w:rsidRPr="00814907" w:rsidRDefault="0031692E" w:rsidP="0031692E">
            <w:pPr>
              <w:widowControl/>
              <w:jc w:val="center"/>
              <w:rPr>
                <w:rFonts w:ascii="Calibri" w:hAnsi="Calibri" w:cs="Calibri"/>
                <w:color w:val="000000"/>
                <w:sz w:val="18"/>
                <w:szCs w:val="18"/>
              </w:rPr>
            </w:pPr>
            <w:r w:rsidRPr="00814907">
              <w:rPr>
                <w:rFonts w:ascii="Calibri" w:hAnsi="Calibri" w:cs="Calibri"/>
                <w:color w:val="000000"/>
                <w:sz w:val="18"/>
                <w:szCs w:val="18"/>
              </w:rPr>
              <w:t> </w:t>
            </w:r>
          </w:p>
        </w:tc>
        <w:tc>
          <w:tcPr>
            <w:tcW w:w="864" w:type="dxa"/>
            <w:tcBorders>
              <w:top w:val="nil"/>
              <w:left w:val="nil"/>
              <w:bottom w:val="single" w:sz="8" w:space="0" w:color="auto"/>
              <w:right w:val="single" w:sz="8" w:space="0" w:color="auto"/>
            </w:tcBorders>
            <w:shd w:val="clear" w:color="auto" w:fill="auto"/>
            <w:noWrap/>
            <w:vAlign w:val="center"/>
            <w:hideMark/>
          </w:tcPr>
          <w:p w:rsidR="0031692E" w:rsidRDefault="0031692E" w:rsidP="0031692E">
            <w:pPr>
              <w:jc w:val="center"/>
              <w:rPr>
                <w:rFonts w:ascii="Calibri" w:hAnsi="Calibri"/>
                <w:color w:val="000000"/>
                <w:sz w:val="18"/>
                <w:szCs w:val="18"/>
              </w:rPr>
            </w:pPr>
            <w:r>
              <w:rPr>
                <w:rFonts w:ascii="Calibri" w:hAnsi="Calibri"/>
                <w:color w:val="000000"/>
                <w:sz w:val="18"/>
                <w:szCs w:val="18"/>
              </w:rPr>
              <w:t>AVG</w:t>
            </w:r>
          </w:p>
        </w:tc>
        <w:tc>
          <w:tcPr>
            <w:tcW w:w="960" w:type="dxa"/>
            <w:tcBorders>
              <w:top w:val="nil"/>
              <w:left w:val="nil"/>
              <w:bottom w:val="single" w:sz="8" w:space="0" w:color="auto"/>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NA</w:t>
            </w:r>
          </w:p>
        </w:tc>
        <w:tc>
          <w:tcPr>
            <w:tcW w:w="960" w:type="dxa"/>
            <w:tcBorders>
              <w:top w:val="nil"/>
              <w:left w:val="nil"/>
              <w:bottom w:val="single" w:sz="8" w:space="0" w:color="auto"/>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NA</w:t>
            </w:r>
          </w:p>
        </w:tc>
        <w:tc>
          <w:tcPr>
            <w:tcW w:w="1060" w:type="dxa"/>
            <w:tcBorders>
              <w:top w:val="nil"/>
              <w:left w:val="nil"/>
              <w:bottom w:val="single" w:sz="8" w:space="0" w:color="auto"/>
              <w:right w:val="nil"/>
            </w:tcBorders>
            <w:shd w:val="clear" w:color="auto" w:fill="auto"/>
            <w:noWrap/>
            <w:vAlign w:val="center"/>
          </w:tcPr>
          <w:p w:rsidR="0031692E" w:rsidRDefault="0031692E" w:rsidP="0031692E">
            <w:pPr>
              <w:jc w:val="right"/>
              <w:rPr>
                <w:rFonts w:ascii="Calibri" w:hAnsi="Calibri"/>
                <w:color w:val="000000"/>
                <w:sz w:val="18"/>
                <w:szCs w:val="18"/>
              </w:rPr>
            </w:pPr>
            <w:r>
              <w:rPr>
                <w:rFonts w:ascii="Calibri" w:hAnsi="Calibri"/>
                <w:color w:val="000000"/>
                <w:sz w:val="18"/>
                <w:szCs w:val="18"/>
              </w:rPr>
              <w:t>NA</w:t>
            </w:r>
          </w:p>
        </w:tc>
        <w:tc>
          <w:tcPr>
            <w:tcW w:w="1181" w:type="dxa"/>
            <w:tcBorders>
              <w:top w:val="nil"/>
              <w:left w:val="single" w:sz="8" w:space="0" w:color="auto"/>
              <w:bottom w:val="single" w:sz="8" w:space="0" w:color="auto"/>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87%</w:t>
            </w:r>
          </w:p>
        </w:tc>
        <w:tc>
          <w:tcPr>
            <w:tcW w:w="1181" w:type="dxa"/>
            <w:tcBorders>
              <w:top w:val="nil"/>
              <w:left w:val="nil"/>
              <w:bottom w:val="single" w:sz="8" w:space="0" w:color="auto"/>
              <w:right w:val="nil"/>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106%</w:t>
            </w:r>
          </w:p>
        </w:tc>
        <w:tc>
          <w:tcPr>
            <w:tcW w:w="1181" w:type="dxa"/>
            <w:tcBorders>
              <w:top w:val="nil"/>
              <w:left w:val="nil"/>
              <w:bottom w:val="single" w:sz="8" w:space="0" w:color="auto"/>
              <w:right w:val="single" w:sz="8" w:space="0" w:color="auto"/>
            </w:tcBorders>
            <w:shd w:val="clear" w:color="auto" w:fill="auto"/>
            <w:noWrap/>
            <w:vAlign w:val="center"/>
            <w:hideMark/>
          </w:tcPr>
          <w:p w:rsidR="0031692E" w:rsidRDefault="0031692E" w:rsidP="0031692E">
            <w:pPr>
              <w:jc w:val="right"/>
              <w:rPr>
                <w:rFonts w:ascii="Calibri" w:hAnsi="Calibri"/>
                <w:color w:val="000000"/>
                <w:sz w:val="18"/>
                <w:szCs w:val="18"/>
              </w:rPr>
            </w:pPr>
            <w:r>
              <w:rPr>
                <w:rFonts w:ascii="Calibri" w:hAnsi="Calibri"/>
                <w:color w:val="000000"/>
                <w:sz w:val="18"/>
                <w:szCs w:val="18"/>
              </w:rPr>
              <w:t>90%</w:t>
            </w:r>
          </w:p>
        </w:tc>
      </w:tr>
    </w:tbl>
    <w:p w:rsidR="002073CD" w:rsidRPr="0019638A" w:rsidDel="003143B9" w:rsidRDefault="002073CD" w:rsidP="002073CD">
      <w:pPr>
        <w:rPr>
          <w:del w:id="28" w:author="Jon Carey" w:date="2020-06-08T21:29:00Z"/>
        </w:rPr>
      </w:pPr>
    </w:p>
    <w:p w:rsidR="003577F3" w:rsidRDefault="002073CD" w:rsidP="002073CD">
      <w:pPr>
        <w:rPr>
          <w:ins w:id="29" w:author="Jon Carey" w:date="2020-06-08T21:11:00Z"/>
          <w:rFonts w:ascii="Calibri" w:hAnsi="Calibri"/>
          <w:sz w:val="16"/>
          <w:szCs w:val="16"/>
        </w:rPr>
      </w:pPr>
      <w:r w:rsidRPr="0019638A">
        <w:rPr>
          <w:rFonts w:ascii="Calibri" w:hAnsi="Calibri"/>
          <w:sz w:val="16"/>
          <w:szCs w:val="16"/>
          <w:vertAlign w:val="superscript"/>
        </w:rPr>
        <w:t>1</w:t>
      </w:r>
      <w:r w:rsidRPr="0019638A">
        <w:rPr>
          <w:rFonts w:ascii="Calibri" w:hAnsi="Calibri"/>
          <w:sz w:val="16"/>
          <w:szCs w:val="16"/>
        </w:rPr>
        <w:t xml:space="preserve"> Escapement</w:t>
      </w:r>
      <w:del w:id="30" w:author="Jon Carey" w:date="2020-06-08T21:11:00Z">
        <w:r w:rsidRPr="0019638A" w:rsidDel="003577F3">
          <w:rPr>
            <w:rFonts w:ascii="Calibri" w:hAnsi="Calibri"/>
            <w:sz w:val="16"/>
            <w:szCs w:val="16"/>
          </w:rPr>
          <w:delText xml:space="preserve">; </w:delText>
        </w:r>
      </w:del>
    </w:p>
    <w:p w:rsidR="003577F3" w:rsidRDefault="002073CD" w:rsidP="002073CD">
      <w:pPr>
        <w:rPr>
          <w:ins w:id="31" w:author="Jon Carey" w:date="2020-06-08T21:11:00Z"/>
          <w:rFonts w:ascii="Calibri" w:hAnsi="Calibri"/>
          <w:sz w:val="16"/>
          <w:szCs w:val="16"/>
        </w:rPr>
      </w:pPr>
      <w:r w:rsidRPr="0019638A">
        <w:rPr>
          <w:rFonts w:ascii="Calibri" w:hAnsi="Calibri"/>
          <w:sz w:val="16"/>
          <w:szCs w:val="16"/>
          <w:vertAlign w:val="superscript"/>
        </w:rPr>
        <w:t>2</w:t>
      </w:r>
      <w:r w:rsidRPr="0019638A">
        <w:rPr>
          <w:rFonts w:ascii="Calibri" w:hAnsi="Calibri"/>
          <w:sz w:val="16"/>
          <w:szCs w:val="16"/>
        </w:rPr>
        <w:t xml:space="preserve"> Terminal Run</w:t>
      </w:r>
      <w:del w:id="32" w:author="Jon Carey" w:date="2020-06-08T21:11:00Z">
        <w:r w:rsidRPr="0019638A" w:rsidDel="003577F3">
          <w:rPr>
            <w:rFonts w:ascii="Calibri" w:hAnsi="Calibri"/>
            <w:sz w:val="16"/>
            <w:szCs w:val="16"/>
          </w:rPr>
          <w:delText xml:space="preserve">; </w:delText>
        </w:r>
      </w:del>
    </w:p>
    <w:p w:rsidR="003577F3" w:rsidRDefault="002073CD" w:rsidP="002073CD">
      <w:pPr>
        <w:rPr>
          <w:ins w:id="33" w:author="Jon Carey" w:date="2020-06-08T21:11:00Z"/>
          <w:rFonts w:ascii="Calibri" w:hAnsi="Calibri"/>
          <w:sz w:val="16"/>
          <w:szCs w:val="16"/>
        </w:rPr>
      </w:pPr>
      <w:r w:rsidRPr="0019638A">
        <w:rPr>
          <w:rFonts w:ascii="Calibri" w:hAnsi="Calibri"/>
          <w:sz w:val="16"/>
          <w:szCs w:val="16"/>
          <w:vertAlign w:val="superscript"/>
        </w:rPr>
        <w:t>3</w:t>
      </w:r>
      <w:r w:rsidRPr="0019638A">
        <w:rPr>
          <w:rFonts w:ascii="Calibri" w:hAnsi="Calibri"/>
          <w:sz w:val="16"/>
          <w:szCs w:val="16"/>
        </w:rPr>
        <w:t xml:space="preserve"> Puget Sound </w:t>
      </w:r>
      <w:r w:rsidR="00A47641">
        <w:rPr>
          <w:rFonts w:ascii="Calibri" w:hAnsi="Calibri"/>
          <w:sz w:val="16"/>
          <w:szCs w:val="16"/>
        </w:rPr>
        <w:t>returns</w:t>
      </w:r>
      <w:r w:rsidRPr="0019638A">
        <w:rPr>
          <w:rFonts w:ascii="Calibri" w:hAnsi="Calibri"/>
          <w:sz w:val="16"/>
          <w:szCs w:val="16"/>
        </w:rPr>
        <w:t xml:space="preserve"> for </w:t>
      </w:r>
      <w:del w:id="34" w:author="Jon Carey" w:date="2019-06-06T14:18:00Z">
        <w:r w:rsidRPr="0019638A" w:rsidDel="00A47641">
          <w:rPr>
            <w:rFonts w:ascii="Calibri" w:hAnsi="Calibri"/>
            <w:sz w:val="16"/>
            <w:szCs w:val="16"/>
          </w:rPr>
          <w:delText xml:space="preserve">2015 </w:delText>
        </w:r>
      </w:del>
      <w:ins w:id="35" w:author="Jon Carey" w:date="2019-06-06T14:18:00Z">
        <w:r w:rsidR="00A47641">
          <w:rPr>
            <w:rFonts w:ascii="Calibri" w:hAnsi="Calibri"/>
            <w:sz w:val="16"/>
            <w:szCs w:val="16"/>
          </w:rPr>
          <w:t>201</w:t>
        </w:r>
      </w:ins>
      <w:ins w:id="36" w:author="Jon Carey" w:date="2020-06-08T21:11:00Z">
        <w:r w:rsidR="003577F3">
          <w:rPr>
            <w:rFonts w:ascii="Calibri" w:hAnsi="Calibri"/>
            <w:sz w:val="16"/>
            <w:szCs w:val="16"/>
          </w:rPr>
          <w:t>9</w:t>
        </w:r>
      </w:ins>
      <w:ins w:id="37" w:author="Jon Carey" w:date="2019-06-06T14:18:00Z">
        <w:r w:rsidR="00A47641" w:rsidRPr="0019638A">
          <w:rPr>
            <w:rFonts w:ascii="Calibri" w:hAnsi="Calibri"/>
            <w:sz w:val="16"/>
            <w:szCs w:val="16"/>
          </w:rPr>
          <w:t xml:space="preserve"> </w:t>
        </w:r>
      </w:ins>
      <w:r w:rsidRPr="0019638A">
        <w:rPr>
          <w:rFonts w:ascii="Calibri" w:hAnsi="Calibri"/>
          <w:sz w:val="16"/>
          <w:szCs w:val="16"/>
        </w:rPr>
        <w:t>are preliminary postseason projections based on partial return information</w:t>
      </w:r>
      <w:ins w:id="38" w:author="Jon Carey" w:date="2020-06-08T21:29:00Z">
        <w:r w:rsidR="003143B9">
          <w:rPr>
            <w:rFonts w:ascii="Calibri" w:hAnsi="Calibri"/>
            <w:sz w:val="16"/>
            <w:szCs w:val="16"/>
          </w:rPr>
          <w:t>.</w:t>
        </w:r>
      </w:ins>
      <w:del w:id="39" w:author="Jon Carey" w:date="2020-06-08T21:11:00Z">
        <w:r w:rsidRPr="0019638A" w:rsidDel="003577F3">
          <w:rPr>
            <w:rFonts w:ascii="Calibri" w:hAnsi="Calibri"/>
            <w:sz w:val="16"/>
            <w:szCs w:val="16"/>
          </w:rPr>
          <w:delText xml:space="preserve">; </w:delText>
        </w:r>
      </w:del>
    </w:p>
    <w:p w:rsidR="003577F3" w:rsidRDefault="002073CD" w:rsidP="002073CD">
      <w:pPr>
        <w:rPr>
          <w:ins w:id="40" w:author="Jon Carey" w:date="2020-06-08T21:12:00Z"/>
          <w:rFonts w:ascii="Calibri" w:hAnsi="Calibri"/>
          <w:sz w:val="16"/>
          <w:szCs w:val="16"/>
        </w:rPr>
      </w:pPr>
      <w:r w:rsidRPr="0019638A">
        <w:rPr>
          <w:rFonts w:ascii="Calibri" w:hAnsi="Calibri"/>
          <w:sz w:val="16"/>
          <w:szCs w:val="16"/>
          <w:vertAlign w:val="superscript"/>
        </w:rPr>
        <w:t>4</w:t>
      </w:r>
      <w:r w:rsidRPr="0019638A">
        <w:rPr>
          <w:rFonts w:ascii="Calibri" w:hAnsi="Calibri"/>
          <w:sz w:val="16"/>
          <w:szCs w:val="16"/>
        </w:rPr>
        <w:t xml:space="preserve"> An agency forecast was provided in 2013 for the WCVI aggregate (27,339) but the decision was made by the CTC to exclude it from the Model calibration. The Model forecast was 32,180 and both forecasts were large under-forecasts.</w:t>
      </w:r>
    </w:p>
    <w:p w:rsidR="002073CD" w:rsidRPr="0019638A" w:rsidRDefault="003577F3" w:rsidP="002073CD">
      <w:pPr>
        <w:rPr>
          <w:rFonts w:ascii="Calibri" w:hAnsi="Calibri"/>
          <w:sz w:val="16"/>
          <w:szCs w:val="16"/>
        </w:rPr>
      </w:pPr>
      <w:ins w:id="41" w:author="Jon Carey" w:date="2020-06-08T21:12:00Z">
        <w:r w:rsidRPr="003577F3">
          <w:rPr>
            <w:rFonts w:ascii="Calibri" w:hAnsi="Calibri"/>
            <w:sz w:val="16"/>
            <w:szCs w:val="16"/>
            <w:vertAlign w:val="superscript"/>
          </w:rPr>
          <w:t>5</w:t>
        </w:r>
        <w:r>
          <w:rPr>
            <w:rFonts w:ascii="Calibri" w:hAnsi="Calibri"/>
            <w:sz w:val="16"/>
            <w:szCs w:val="16"/>
          </w:rPr>
          <w:t xml:space="preserve"> </w:t>
        </w:r>
      </w:ins>
      <w:ins w:id="42" w:author="Jon Carey" w:date="2020-06-12T14:27:00Z">
        <w:r w:rsidR="00AB4DC1">
          <w:rPr>
            <w:rFonts w:ascii="Calibri" w:hAnsi="Calibri"/>
            <w:sz w:val="16"/>
            <w:szCs w:val="16"/>
          </w:rPr>
          <w:t xml:space="preserve">Beginning in </w:t>
        </w:r>
      </w:ins>
      <w:ins w:id="43" w:author="Jon Carey" w:date="2020-06-08T21:13:00Z">
        <w:r>
          <w:rPr>
            <w:rFonts w:ascii="Calibri" w:hAnsi="Calibri"/>
            <w:sz w:val="16"/>
            <w:szCs w:val="16"/>
          </w:rPr>
          <w:t xml:space="preserve">2020 </w:t>
        </w:r>
      </w:ins>
      <w:ins w:id="44" w:author="Jon Carey" w:date="2020-06-12T14:27:00Z">
        <w:r w:rsidR="00AB4DC1">
          <w:rPr>
            <w:rFonts w:ascii="Calibri" w:hAnsi="Calibri"/>
            <w:sz w:val="16"/>
            <w:szCs w:val="16"/>
          </w:rPr>
          <w:t xml:space="preserve">the </w:t>
        </w:r>
        <w:proofErr w:type="spellStart"/>
        <w:r w:rsidR="00AB4DC1">
          <w:rPr>
            <w:rFonts w:ascii="Calibri" w:hAnsi="Calibri"/>
            <w:sz w:val="16"/>
            <w:szCs w:val="16"/>
          </w:rPr>
          <w:t>runsize</w:t>
        </w:r>
        <w:proofErr w:type="spellEnd"/>
        <w:r w:rsidR="00AB4DC1">
          <w:rPr>
            <w:rFonts w:ascii="Calibri" w:hAnsi="Calibri"/>
            <w:sz w:val="16"/>
            <w:szCs w:val="16"/>
          </w:rPr>
          <w:t xml:space="preserve"> units for LYF were converted from escapement to terminal run.  </w:t>
        </w:r>
      </w:ins>
      <w:ins w:id="45" w:author="Jon Carey" w:date="2020-06-12T14:28:00Z">
        <w:r w:rsidR="00AB4DC1">
          <w:rPr>
            <w:rFonts w:ascii="Calibri" w:hAnsi="Calibri"/>
            <w:sz w:val="16"/>
            <w:szCs w:val="16"/>
          </w:rPr>
          <w:t>Model and agency forecasts for 1999-2019 are still in units of escapement</w:t>
        </w:r>
      </w:ins>
      <w:ins w:id="46" w:author="Jon Carey" w:date="2020-06-08T21:13:00Z">
        <w:r>
          <w:rPr>
            <w:rFonts w:ascii="Calibri" w:hAnsi="Calibri"/>
            <w:sz w:val="16"/>
            <w:szCs w:val="16"/>
          </w:rPr>
          <w:t>.</w:t>
        </w:r>
      </w:ins>
      <w:r w:rsidR="002073CD" w:rsidRPr="0019638A">
        <w:rPr>
          <w:rFonts w:ascii="Calibri" w:hAnsi="Calibri"/>
          <w:sz w:val="16"/>
          <w:szCs w:val="16"/>
        </w:rPr>
        <w:t xml:space="preserve"> </w:t>
      </w:r>
      <w:ins w:id="47" w:author="Jon Carey" w:date="2020-06-12T20:27:00Z">
        <w:r w:rsidR="00633C1D">
          <w:rPr>
            <w:rFonts w:ascii="Calibri" w:hAnsi="Calibri"/>
            <w:sz w:val="16"/>
            <w:szCs w:val="16"/>
          </w:rPr>
          <w:t>2020 forecasts and all postseason returns are in units of terminal run.</w:t>
        </w:r>
      </w:ins>
    </w:p>
    <w:p w:rsidR="002073CD" w:rsidRDefault="002073CD"/>
    <w:p w:rsidR="00FF5984" w:rsidRDefault="00FF5984">
      <w:pPr>
        <w:widowControl/>
        <w:spacing w:after="160" w:line="259" w:lineRule="auto"/>
      </w:pPr>
      <w:r>
        <w:br w:type="page"/>
      </w:r>
    </w:p>
    <w:p w:rsidR="00FF5984" w:rsidRDefault="00FF5984">
      <w:r>
        <w:lastRenderedPageBreak/>
        <w:t>Appendix J2</w:t>
      </w:r>
      <w:r w:rsidR="00EA76D4">
        <w:t>. 2020 Forecasts for new model stocks.</w:t>
      </w:r>
    </w:p>
    <w:tbl>
      <w:tblPr>
        <w:tblW w:w="9043" w:type="dxa"/>
        <w:tblInd w:w="-10" w:type="dxa"/>
        <w:tblLook w:val="04A0" w:firstRow="1" w:lastRow="0" w:firstColumn="1" w:lastColumn="0" w:noHBand="0" w:noVBand="1"/>
      </w:tblPr>
      <w:tblGrid>
        <w:gridCol w:w="890"/>
        <w:gridCol w:w="2736"/>
        <w:gridCol w:w="1440"/>
        <w:gridCol w:w="864"/>
        <w:gridCol w:w="960"/>
        <w:gridCol w:w="960"/>
        <w:gridCol w:w="1193"/>
      </w:tblGrid>
      <w:tr w:rsidR="003577F3" w:rsidRPr="00814907" w:rsidTr="00633C1D">
        <w:trPr>
          <w:trHeight w:hRule="exact" w:val="504"/>
        </w:trPr>
        <w:tc>
          <w:tcPr>
            <w:tcW w:w="890" w:type="dxa"/>
            <w:tcBorders>
              <w:top w:val="single" w:sz="8" w:space="0" w:color="auto"/>
              <w:left w:val="single" w:sz="8" w:space="0" w:color="auto"/>
              <w:bottom w:val="single" w:sz="4" w:space="0" w:color="auto"/>
              <w:right w:val="single" w:sz="8" w:space="0" w:color="auto"/>
            </w:tcBorders>
            <w:shd w:val="clear" w:color="000000" w:fill="D9D9D9"/>
            <w:noWrap/>
            <w:vAlign w:val="center"/>
            <w:hideMark/>
          </w:tcPr>
          <w:p w:rsidR="003577F3" w:rsidRPr="00814907" w:rsidRDefault="003577F3" w:rsidP="00CC130B">
            <w:pPr>
              <w:widowControl/>
              <w:jc w:val="center"/>
              <w:rPr>
                <w:rFonts w:ascii="Calibri" w:hAnsi="Calibri" w:cs="Calibri"/>
                <w:b/>
                <w:bCs/>
                <w:color w:val="000000"/>
                <w:sz w:val="18"/>
                <w:szCs w:val="18"/>
              </w:rPr>
            </w:pPr>
            <w:r w:rsidRPr="00814907">
              <w:rPr>
                <w:rFonts w:ascii="Calibri" w:hAnsi="Calibri" w:cs="Calibri"/>
                <w:b/>
                <w:bCs/>
                <w:color w:val="000000"/>
                <w:sz w:val="18"/>
                <w:szCs w:val="18"/>
              </w:rPr>
              <w:t>Stock</w:t>
            </w:r>
            <w:r>
              <w:rPr>
                <w:rFonts w:ascii="Calibri" w:hAnsi="Calibri" w:cs="Calibri"/>
                <w:b/>
                <w:bCs/>
                <w:color w:val="000000"/>
                <w:sz w:val="18"/>
                <w:szCs w:val="18"/>
              </w:rPr>
              <w:t xml:space="preserve"> Acronym</w:t>
            </w:r>
          </w:p>
        </w:tc>
        <w:tc>
          <w:tcPr>
            <w:tcW w:w="2736" w:type="dxa"/>
            <w:tcBorders>
              <w:top w:val="single" w:sz="8" w:space="0" w:color="auto"/>
              <w:left w:val="nil"/>
              <w:bottom w:val="single" w:sz="8" w:space="0" w:color="auto"/>
              <w:right w:val="single" w:sz="8" w:space="0" w:color="auto"/>
            </w:tcBorders>
            <w:shd w:val="clear" w:color="000000" w:fill="D9D9D9"/>
            <w:vAlign w:val="center"/>
          </w:tcPr>
          <w:p w:rsidR="003577F3" w:rsidRPr="00814907" w:rsidRDefault="003577F3" w:rsidP="00CC130B">
            <w:pPr>
              <w:widowControl/>
              <w:jc w:val="center"/>
              <w:rPr>
                <w:rFonts w:ascii="Calibri" w:hAnsi="Calibri" w:cs="Calibri"/>
                <w:b/>
                <w:bCs/>
                <w:color w:val="000000"/>
                <w:sz w:val="18"/>
                <w:szCs w:val="18"/>
              </w:rPr>
            </w:pPr>
            <w:r w:rsidRPr="00814907">
              <w:rPr>
                <w:rFonts w:ascii="Calibri" w:hAnsi="Calibri" w:cs="Calibri"/>
                <w:b/>
                <w:bCs/>
                <w:color w:val="000000"/>
                <w:sz w:val="18"/>
                <w:szCs w:val="18"/>
              </w:rPr>
              <w:t>Stock</w:t>
            </w:r>
            <w:r>
              <w:rPr>
                <w:rFonts w:ascii="Calibri" w:hAnsi="Calibri" w:cs="Calibri"/>
                <w:b/>
                <w:bCs/>
                <w:color w:val="000000"/>
                <w:sz w:val="18"/>
                <w:szCs w:val="18"/>
              </w:rPr>
              <w:t xml:space="preserve"> Name</w:t>
            </w:r>
          </w:p>
        </w:tc>
        <w:tc>
          <w:tcPr>
            <w:tcW w:w="1440" w:type="dxa"/>
            <w:tcBorders>
              <w:top w:val="single" w:sz="8" w:space="0" w:color="auto"/>
              <w:left w:val="single" w:sz="8" w:space="0" w:color="auto"/>
              <w:bottom w:val="single" w:sz="4" w:space="0" w:color="auto"/>
              <w:right w:val="single" w:sz="8" w:space="0" w:color="auto"/>
            </w:tcBorders>
            <w:shd w:val="clear" w:color="000000" w:fill="D9D9D9"/>
            <w:vAlign w:val="center"/>
          </w:tcPr>
          <w:p w:rsidR="003577F3" w:rsidRPr="00814907" w:rsidRDefault="003577F3" w:rsidP="003577F3">
            <w:pPr>
              <w:widowControl/>
              <w:jc w:val="center"/>
              <w:rPr>
                <w:rFonts w:ascii="Calibri" w:hAnsi="Calibri" w:cs="Calibri"/>
                <w:b/>
                <w:bCs/>
                <w:color w:val="000000"/>
                <w:sz w:val="18"/>
                <w:szCs w:val="18"/>
              </w:rPr>
            </w:pPr>
            <w:r>
              <w:rPr>
                <w:rFonts w:ascii="Calibri" w:hAnsi="Calibri" w:cs="Calibri"/>
                <w:b/>
                <w:bCs/>
                <w:color w:val="000000"/>
                <w:sz w:val="18"/>
                <w:szCs w:val="18"/>
              </w:rPr>
              <w:t>Forecast Unit</w:t>
            </w:r>
          </w:p>
        </w:tc>
        <w:tc>
          <w:tcPr>
            <w:tcW w:w="864" w:type="dxa"/>
            <w:tcBorders>
              <w:top w:val="single" w:sz="8" w:space="0" w:color="auto"/>
              <w:left w:val="single" w:sz="8" w:space="0" w:color="auto"/>
              <w:bottom w:val="single" w:sz="4" w:space="0" w:color="auto"/>
              <w:right w:val="single" w:sz="8" w:space="0" w:color="auto"/>
            </w:tcBorders>
            <w:shd w:val="clear" w:color="000000" w:fill="D9D9D9"/>
            <w:noWrap/>
            <w:vAlign w:val="center"/>
            <w:hideMark/>
          </w:tcPr>
          <w:p w:rsidR="003577F3" w:rsidRPr="00814907" w:rsidRDefault="003577F3" w:rsidP="00CC130B">
            <w:pPr>
              <w:widowControl/>
              <w:jc w:val="center"/>
              <w:rPr>
                <w:rFonts w:ascii="Calibri" w:hAnsi="Calibri" w:cs="Calibri"/>
                <w:b/>
                <w:bCs/>
                <w:color w:val="000000"/>
                <w:sz w:val="18"/>
                <w:szCs w:val="18"/>
              </w:rPr>
            </w:pPr>
            <w:r w:rsidRPr="00814907">
              <w:rPr>
                <w:rFonts w:ascii="Calibri" w:hAnsi="Calibri" w:cs="Calibri"/>
                <w:b/>
                <w:bCs/>
                <w:color w:val="000000"/>
                <w:sz w:val="18"/>
                <w:szCs w:val="18"/>
              </w:rPr>
              <w:t>Year</w:t>
            </w:r>
          </w:p>
        </w:tc>
        <w:tc>
          <w:tcPr>
            <w:tcW w:w="960" w:type="dxa"/>
            <w:tcBorders>
              <w:top w:val="single" w:sz="8" w:space="0" w:color="auto"/>
              <w:left w:val="nil"/>
              <w:bottom w:val="single" w:sz="4" w:space="0" w:color="auto"/>
              <w:right w:val="nil"/>
            </w:tcBorders>
            <w:shd w:val="clear" w:color="000000" w:fill="D9D9D9"/>
            <w:vAlign w:val="center"/>
            <w:hideMark/>
          </w:tcPr>
          <w:p w:rsidR="003577F3" w:rsidRPr="00814907" w:rsidRDefault="003577F3" w:rsidP="00CC130B">
            <w:pPr>
              <w:widowControl/>
              <w:jc w:val="center"/>
              <w:rPr>
                <w:rFonts w:ascii="Calibri" w:hAnsi="Calibri" w:cs="Calibri"/>
                <w:b/>
                <w:bCs/>
                <w:color w:val="000000"/>
                <w:sz w:val="18"/>
                <w:szCs w:val="18"/>
              </w:rPr>
            </w:pPr>
            <w:r w:rsidRPr="00814907">
              <w:rPr>
                <w:rFonts w:ascii="Calibri" w:hAnsi="Calibri" w:cs="Calibri"/>
                <w:b/>
                <w:bCs/>
                <w:color w:val="000000"/>
                <w:sz w:val="18"/>
                <w:szCs w:val="18"/>
              </w:rPr>
              <w:t>Model Forecast</w:t>
            </w:r>
          </w:p>
        </w:tc>
        <w:tc>
          <w:tcPr>
            <w:tcW w:w="960" w:type="dxa"/>
            <w:tcBorders>
              <w:top w:val="single" w:sz="8" w:space="0" w:color="auto"/>
              <w:left w:val="nil"/>
              <w:bottom w:val="single" w:sz="4" w:space="0" w:color="auto"/>
              <w:right w:val="nil"/>
            </w:tcBorders>
            <w:shd w:val="clear" w:color="000000" w:fill="D9D9D9"/>
            <w:vAlign w:val="center"/>
            <w:hideMark/>
          </w:tcPr>
          <w:p w:rsidR="003577F3" w:rsidRPr="00814907" w:rsidRDefault="003577F3" w:rsidP="00CC130B">
            <w:pPr>
              <w:widowControl/>
              <w:jc w:val="center"/>
              <w:rPr>
                <w:rFonts w:ascii="Calibri" w:hAnsi="Calibri" w:cs="Calibri"/>
                <w:b/>
                <w:bCs/>
                <w:color w:val="000000"/>
                <w:sz w:val="18"/>
                <w:szCs w:val="18"/>
              </w:rPr>
            </w:pPr>
            <w:r w:rsidRPr="00814907">
              <w:rPr>
                <w:rFonts w:ascii="Calibri" w:hAnsi="Calibri" w:cs="Calibri"/>
                <w:b/>
                <w:bCs/>
                <w:color w:val="000000"/>
                <w:sz w:val="18"/>
                <w:szCs w:val="18"/>
              </w:rPr>
              <w:t>Agency Forecast</w:t>
            </w:r>
          </w:p>
        </w:tc>
        <w:tc>
          <w:tcPr>
            <w:tcW w:w="1193" w:type="dxa"/>
            <w:tcBorders>
              <w:top w:val="single" w:sz="8" w:space="0" w:color="auto"/>
              <w:left w:val="nil"/>
              <w:bottom w:val="single" w:sz="4" w:space="0" w:color="auto"/>
              <w:right w:val="single" w:sz="8" w:space="0" w:color="auto"/>
            </w:tcBorders>
            <w:shd w:val="clear" w:color="000000" w:fill="D9D9D9"/>
            <w:vAlign w:val="center"/>
            <w:hideMark/>
          </w:tcPr>
          <w:p w:rsidR="003577F3" w:rsidRPr="00814907" w:rsidRDefault="003577F3" w:rsidP="00CC130B">
            <w:pPr>
              <w:widowControl/>
              <w:jc w:val="center"/>
              <w:rPr>
                <w:rFonts w:ascii="Calibri" w:hAnsi="Calibri" w:cs="Calibri"/>
                <w:b/>
                <w:bCs/>
                <w:color w:val="000000"/>
                <w:sz w:val="18"/>
                <w:szCs w:val="18"/>
              </w:rPr>
            </w:pPr>
            <w:r w:rsidRPr="00814907">
              <w:rPr>
                <w:rFonts w:ascii="Calibri" w:hAnsi="Calibri" w:cs="Calibri"/>
                <w:b/>
                <w:bCs/>
                <w:color w:val="000000"/>
                <w:sz w:val="18"/>
                <w:szCs w:val="18"/>
              </w:rPr>
              <w:t xml:space="preserve">Model </w:t>
            </w:r>
            <w:proofErr w:type="spellStart"/>
            <w:r w:rsidRPr="00814907">
              <w:rPr>
                <w:rFonts w:ascii="Calibri" w:hAnsi="Calibri" w:cs="Calibri"/>
                <w:b/>
                <w:bCs/>
                <w:color w:val="000000"/>
                <w:sz w:val="18"/>
                <w:szCs w:val="18"/>
              </w:rPr>
              <w:t>Fcst</w:t>
            </w:r>
            <w:proofErr w:type="spellEnd"/>
            <w:r w:rsidRPr="00814907">
              <w:rPr>
                <w:rFonts w:ascii="Calibri" w:hAnsi="Calibri" w:cs="Calibri"/>
                <w:b/>
                <w:bCs/>
                <w:color w:val="000000"/>
                <w:sz w:val="18"/>
                <w:szCs w:val="18"/>
              </w:rPr>
              <w:t xml:space="preserve">/ Agency </w:t>
            </w:r>
            <w:proofErr w:type="spellStart"/>
            <w:r w:rsidRPr="00814907">
              <w:rPr>
                <w:rFonts w:ascii="Calibri" w:hAnsi="Calibri" w:cs="Calibri"/>
                <w:b/>
                <w:bCs/>
                <w:color w:val="000000"/>
                <w:sz w:val="18"/>
                <w:szCs w:val="18"/>
              </w:rPr>
              <w:t>Fcst</w:t>
            </w:r>
            <w:proofErr w:type="spellEnd"/>
          </w:p>
        </w:tc>
      </w:tr>
      <w:tr w:rsidR="003577F3" w:rsidRPr="00814907" w:rsidTr="00633C1D">
        <w:trPr>
          <w:trHeight w:hRule="exact" w:val="259"/>
        </w:trPr>
        <w:tc>
          <w:tcPr>
            <w:tcW w:w="890" w:type="dxa"/>
            <w:tcBorders>
              <w:top w:val="nil"/>
              <w:left w:val="single" w:sz="8" w:space="0" w:color="auto"/>
              <w:bottom w:val="nil"/>
              <w:right w:val="nil"/>
            </w:tcBorders>
            <w:shd w:val="clear" w:color="auto" w:fill="auto"/>
            <w:noWrap/>
            <w:vAlign w:val="center"/>
          </w:tcPr>
          <w:p w:rsidR="003577F3" w:rsidRDefault="003577F3" w:rsidP="005D258A">
            <w:pPr>
              <w:widowControl/>
              <w:jc w:val="center"/>
              <w:rPr>
                <w:rFonts w:ascii="Calibri" w:hAnsi="Calibri"/>
                <w:color w:val="000000"/>
                <w:sz w:val="18"/>
                <w:szCs w:val="18"/>
              </w:rPr>
            </w:pPr>
            <w:r>
              <w:rPr>
                <w:rFonts w:ascii="Calibri" w:hAnsi="Calibri"/>
                <w:color w:val="000000"/>
                <w:sz w:val="18"/>
                <w:szCs w:val="18"/>
              </w:rPr>
              <w:t>YAK</w:t>
            </w:r>
          </w:p>
        </w:tc>
        <w:tc>
          <w:tcPr>
            <w:tcW w:w="2736" w:type="dxa"/>
            <w:tcBorders>
              <w:top w:val="single" w:sz="8" w:space="0" w:color="auto"/>
              <w:left w:val="single" w:sz="8" w:space="0" w:color="auto"/>
              <w:bottom w:val="nil"/>
              <w:right w:val="single" w:sz="8" w:space="0" w:color="auto"/>
            </w:tcBorders>
            <w:vAlign w:val="center"/>
          </w:tcPr>
          <w:p w:rsidR="003577F3" w:rsidRDefault="003577F3" w:rsidP="005D258A">
            <w:pPr>
              <w:rPr>
                <w:rFonts w:ascii="Calibri" w:hAnsi="Calibri"/>
                <w:color w:val="000000"/>
                <w:sz w:val="18"/>
                <w:szCs w:val="18"/>
              </w:rPr>
            </w:pPr>
            <w:r>
              <w:rPr>
                <w:rFonts w:ascii="Calibri" w:hAnsi="Calibri"/>
                <w:color w:val="000000"/>
                <w:sz w:val="18"/>
                <w:szCs w:val="18"/>
              </w:rPr>
              <w:t>Yakutat Forelands</w:t>
            </w:r>
          </w:p>
        </w:tc>
        <w:tc>
          <w:tcPr>
            <w:tcW w:w="1440" w:type="dxa"/>
            <w:tcBorders>
              <w:top w:val="nil"/>
              <w:left w:val="single" w:sz="8" w:space="0" w:color="auto"/>
              <w:bottom w:val="nil"/>
              <w:right w:val="single" w:sz="8" w:space="0" w:color="auto"/>
            </w:tcBorders>
          </w:tcPr>
          <w:p w:rsidR="003577F3" w:rsidRDefault="003577F3" w:rsidP="005D258A">
            <w:pPr>
              <w:jc w:val="center"/>
              <w:rPr>
                <w:rFonts w:ascii="Calibri" w:hAnsi="Calibri"/>
                <w:color w:val="000000"/>
                <w:sz w:val="18"/>
                <w:szCs w:val="18"/>
              </w:rPr>
            </w:pPr>
            <w:r>
              <w:rPr>
                <w:rFonts w:ascii="Calibri" w:hAnsi="Calibri"/>
                <w:color w:val="000000"/>
                <w:sz w:val="18"/>
                <w:szCs w:val="18"/>
              </w:rPr>
              <w:t>Escapement</w:t>
            </w:r>
          </w:p>
        </w:tc>
        <w:tc>
          <w:tcPr>
            <w:tcW w:w="864" w:type="dxa"/>
            <w:tcBorders>
              <w:top w:val="nil"/>
              <w:left w:val="single" w:sz="8" w:space="0" w:color="auto"/>
              <w:bottom w:val="nil"/>
              <w:right w:val="single" w:sz="8" w:space="0" w:color="auto"/>
            </w:tcBorders>
            <w:shd w:val="clear" w:color="auto" w:fill="auto"/>
            <w:noWrap/>
            <w:vAlign w:val="center"/>
            <w:hideMark/>
          </w:tcPr>
          <w:p w:rsidR="003577F3" w:rsidRDefault="003577F3" w:rsidP="005D258A">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hideMark/>
          </w:tcPr>
          <w:p w:rsidR="003577F3" w:rsidRDefault="003577F3" w:rsidP="005D258A">
            <w:pPr>
              <w:widowControl/>
              <w:jc w:val="right"/>
              <w:rPr>
                <w:rFonts w:ascii="Calibri" w:hAnsi="Calibri"/>
                <w:color w:val="000000"/>
                <w:sz w:val="18"/>
                <w:szCs w:val="18"/>
              </w:rPr>
            </w:pPr>
            <w:r>
              <w:rPr>
                <w:rFonts w:ascii="Calibri" w:hAnsi="Calibri"/>
                <w:color w:val="000000"/>
                <w:sz w:val="18"/>
                <w:szCs w:val="18"/>
              </w:rPr>
              <w:t>4,377</w:t>
            </w:r>
          </w:p>
        </w:tc>
        <w:tc>
          <w:tcPr>
            <w:tcW w:w="960" w:type="dxa"/>
            <w:tcBorders>
              <w:top w:val="nil"/>
              <w:left w:val="nil"/>
              <w:bottom w:val="nil"/>
              <w:right w:val="nil"/>
            </w:tcBorders>
            <w:shd w:val="clear" w:color="auto" w:fill="auto"/>
            <w:noWrap/>
            <w:vAlign w:val="center"/>
            <w:hideMark/>
          </w:tcPr>
          <w:p w:rsidR="003577F3" w:rsidRDefault="003577F3" w:rsidP="005D258A">
            <w:pPr>
              <w:jc w:val="right"/>
              <w:rPr>
                <w:rFonts w:ascii="Calibri" w:hAnsi="Calibri"/>
                <w:color w:val="000000"/>
                <w:sz w:val="18"/>
                <w:szCs w:val="18"/>
              </w:rPr>
            </w:pPr>
            <w:r>
              <w:rPr>
                <w:rFonts w:ascii="Calibri" w:hAnsi="Calibri"/>
                <w:color w:val="000000"/>
                <w:sz w:val="18"/>
                <w:szCs w:val="18"/>
              </w:rPr>
              <w:t>NA</w:t>
            </w:r>
          </w:p>
        </w:tc>
        <w:tc>
          <w:tcPr>
            <w:tcW w:w="1193" w:type="dxa"/>
            <w:tcBorders>
              <w:top w:val="nil"/>
              <w:left w:val="nil"/>
              <w:bottom w:val="nil"/>
              <w:right w:val="single" w:sz="8" w:space="0" w:color="auto"/>
            </w:tcBorders>
            <w:shd w:val="clear" w:color="auto" w:fill="auto"/>
            <w:noWrap/>
            <w:vAlign w:val="center"/>
            <w:hideMark/>
          </w:tcPr>
          <w:p w:rsidR="003577F3" w:rsidRDefault="003577F3" w:rsidP="005D258A">
            <w:pPr>
              <w:jc w:val="right"/>
              <w:rPr>
                <w:rFonts w:ascii="Calibri" w:hAnsi="Calibri"/>
                <w:color w:val="000000"/>
                <w:sz w:val="18"/>
                <w:szCs w:val="18"/>
              </w:rPr>
            </w:pPr>
            <w:r>
              <w:rPr>
                <w:rFonts w:ascii="Calibri" w:hAnsi="Calibri"/>
                <w:color w:val="000000"/>
                <w:sz w:val="18"/>
                <w:szCs w:val="18"/>
              </w:rPr>
              <w:t>NA</w:t>
            </w:r>
          </w:p>
        </w:tc>
      </w:tr>
      <w:tr w:rsidR="003577F3" w:rsidRPr="00814907" w:rsidTr="00633C1D">
        <w:trPr>
          <w:trHeight w:hRule="exact" w:val="259"/>
        </w:trPr>
        <w:tc>
          <w:tcPr>
            <w:tcW w:w="890" w:type="dxa"/>
            <w:tcBorders>
              <w:top w:val="nil"/>
              <w:left w:val="single" w:sz="8" w:space="0" w:color="auto"/>
              <w:bottom w:val="nil"/>
              <w:right w:val="nil"/>
            </w:tcBorders>
            <w:shd w:val="clear" w:color="auto" w:fill="auto"/>
            <w:noWrap/>
            <w:vAlign w:val="center"/>
          </w:tcPr>
          <w:p w:rsidR="003577F3" w:rsidRDefault="003577F3" w:rsidP="003577F3">
            <w:pPr>
              <w:jc w:val="center"/>
              <w:rPr>
                <w:rFonts w:ascii="Calibri" w:hAnsi="Calibri"/>
                <w:color w:val="000000"/>
                <w:sz w:val="18"/>
                <w:szCs w:val="18"/>
              </w:rPr>
            </w:pPr>
            <w:r>
              <w:rPr>
                <w:rFonts w:ascii="Calibri" w:hAnsi="Calibri"/>
                <w:color w:val="000000"/>
                <w:sz w:val="18"/>
                <w:szCs w:val="18"/>
              </w:rPr>
              <w:t>ALS</w:t>
            </w:r>
          </w:p>
        </w:tc>
        <w:tc>
          <w:tcPr>
            <w:tcW w:w="2736" w:type="dxa"/>
            <w:tcBorders>
              <w:top w:val="nil"/>
              <w:left w:val="single" w:sz="8" w:space="0" w:color="auto"/>
              <w:bottom w:val="nil"/>
              <w:right w:val="single" w:sz="8" w:space="0" w:color="auto"/>
            </w:tcBorders>
            <w:vAlign w:val="center"/>
          </w:tcPr>
          <w:p w:rsidR="003577F3" w:rsidRDefault="003577F3" w:rsidP="003577F3">
            <w:pPr>
              <w:rPr>
                <w:rFonts w:ascii="Calibri" w:hAnsi="Calibri"/>
                <w:color w:val="000000"/>
                <w:sz w:val="18"/>
                <w:szCs w:val="18"/>
              </w:rPr>
            </w:pPr>
            <w:r>
              <w:rPr>
                <w:rFonts w:ascii="Calibri" w:hAnsi="Calibri"/>
                <w:color w:val="000000"/>
                <w:sz w:val="18"/>
                <w:szCs w:val="18"/>
              </w:rPr>
              <w:t>Alsek</w:t>
            </w:r>
          </w:p>
        </w:tc>
        <w:tc>
          <w:tcPr>
            <w:tcW w:w="1440" w:type="dxa"/>
            <w:tcBorders>
              <w:top w:val="nil"/>
              <w:left w:val="single" w:sz="8" w:space="0" w:color="auto"/>
              <w:bottom w:val="nil"/>
              <w:right w:val="single" w:sz="8" w:space="0" w:color="auto"/>
            </w:tcBorders>
          </w:tcPr>
          <w:p w:rsidR="003577F3" w:rsidRDefault="003577F3" w:rsidP="003577F3">
            <w:pPr>
              <w:jc w:val="center"/>
              <w:rPr>
                <w:rFonts w:ascii="Calibri" w:hAnsi="Calibri"/>
                <w:color w:val="000000"/>
                <w:sz w:val="18"/>
                <w:szCs w:val="18"/>
              </w:rPr>
            </w:pPr>
            <w:r>
              <w:rPr>
                <w:rFonts w:ascii="Calibri" w:hAnsi="Calibri"/>
                <w:color w:val="000000"/>
                <w:sz w:val="18"/>
                <w:szCs w:val="18"/>
              </w:rPr>
              <w:t>Escapement</w:t>
            </w:r>
          </w:p>
        </w:tc>
        <w:tc>
          <w:tcPr>
            <w:tcW w:w="864" w:type="dxa"/>
            <w:tcBorders>
              <w:top w:val="nil"/>
              <w:left w:val="single" w:sz="8" w:space="0" w:color="auto"/>
              <w:bottom w:val="nil"/>
              <w:right w:val="single" w:sz="8" w:space="0" w:color="auto"/>
            </w:tcBorders>
            <w:shd w:val="clear" w:color="auto" w:fill="auto"/>
            <w:noWrap/>
            <w:vAlign w:val="center"/>
            <w:hideMark/>
          </w:tcPr>
          <w:p w:rsidR="003577F3" w:rsidRDefault="003577F3" w:rsidP="003577F3">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hideMark/>
          </w:tcPr>
          <w:p w:rsidR="003577F3" w:rsidRDefault="003577F3" w:rsidP="003577F3">
            <w:pPr>
              <w:jc w:val="right"/>
              <w:rPr>
                <w:rFonts w:ascii="Calibri" w:hAnsi="Calibri"/>
                <w:color w:val="000000"/>
                <w:sz w:val="18"/>
                <w:szCs w:val="18"/>
              </w:rPr>
            </w:pPr>
            <w:r>
              <w:rPr>
                <w:rFonts w:ascii="Calibri" w:hAnsi="Calibri"/>
                <w:color w:val="000000"/>
                <w:sz w:val="18"/>
                <w:szCs w:val="18"/>
              </w:rPr>
              <w:t>10,787</w:t>
            </w:r>
          </w:p>
        </w:tc>
        <w:tc>
          <w:tcPr>
            <w:tcW w:w="960" w:type="dxa"/>
            <w:tcBorders>
              <w:top w:val="nil"/>
              <w:left w:val="nil"/>
              <w:bottom w:val="nil"/>
              <w:right w:val="nil"/>
            </w:tcBorders>
            <w:shd w:val="clear" w:color="auto" w:fill="auto"/>
            <w:noWrap/>
            <w:vAlign w:val="center"/>
            <w:hideMark/>
          </w:tcPr>
          <w:p w:rsidR="003577F3" w:rsidRDefault="003577F3" w:rsidP="003577F3">
            <w:pPr>
              <w:jc w:val="right"/>
              <w:rPr>
                <w:rFonts w:ascii="Calibri" w:hAnsi="Calibri"/>
                <w:color w:val="000000"/>
                <w:sz w:val="18"/>
                <w:szCs w:val="18"/>
              </w:rPr>
            </w:pPr>
            <w:r>
              <w:rPr>
                <w:rFonts w:ascii="Calibri" w:hAnsi="Calibri"/>
                <w:color w:val="000000"/>
                <w:sz w:val="18"/>
                <w:szCs w:val="18"/>
              </w:rPr>
              <w:t>NA</w:t>
            </w:r>
          </w:p>
        </w:tc>
        <w:tc>
          <w:tcPr>
            <w:tcW w:w="1193" w:type="dxa"/>
            <w:tcBorders>
              <w:top w:val="nil"/>
              <w:left w:val="nil"/>
              <w:bottom w:val="nil"/>
              <w:right w:val="single" w:sz="8" w:space="0" w:color="auto"/>
            </w:tcBorders>
            <w:shd w:val="clear" w:color="auto" w:fill="auto"/>
            <w:noWrap/>
            <w:vAlign w:val="center"/>
            <w:hideMark/>
          </w:tcPr>
          <w:p w:rsidR="003577F3" w:rsidRDefault="003577F3" w:rsidP="003577F3">
            <w:pPr>
              <w:jc w:val="right"/>
              <w:rPr>
                <w:rFonts w:ascii="Calibri" w:hAnsi="Calibri"/>
                <w:color w:val="000000"/>
                <w:sz w:val="18"/>
                <w:szCs w:val="18"/>
              </w:rPr>
            </w:pPr>
            <w:r>
              <w:rPr>
                <w:rFonts w:ascii="Calibri" w:hAnsi="Calibri"/>
                <w:color w:val="000000"/>
                <w:sz w:val="18"/>
                <w:szCs w:val="18"/>
              </w:rPr>
              <w:t>NA</w:t>
            </w:r>
          </w:p>
        </w:tc>
      </w:tr>
      <w:tr w:rsidR="003577F3" w:rsidRPr="00814907" w:rsidTr="00633C1D">
        <w:trPr>
          <w:trHeight w:hRule="exact" w:val="259"/>
        </w:trPr>
        <w:tc>
          <w:tcPr>
            <w:tcW w:w="890" w:type="dxa"/>
            <w:tcBorders>
              <w:top w:val="nil"/>
              <w:left w:val="single" w:sz="8" w:space="0" w:color="auto"/>
              <w:bottom w:val="nil"/>
              <w:right w:val="nil"/>
            </w:tcBorders>
            <w:shd w:val="clear" w:color="auto" w:fill="auto"/>
            <w:noWrap/>
            <w:vAlign w:val="center"/>
          </w:tcPr>
          <w:p w:rsidR="003577F3" w:rsidRDefault="003577F3" w:rsidP="003577F3">
            <w:pPr>
              <w:jc w:val="center"/>
              <w:rPr>
                <w:rFonts w:ascii="Calibri" w:hAnsi="Calibri"/>
                <w:color w:val="000000"/>
                <w:sz w:val="18"/>
                <w:szCs w:val="18"/>
              </w:rPr>
            </w:pPr>
            <w:r>
              <w:rPr>
                <w:rFonts w:ascii="Calibri" w:hAnsi="Calibri"/>
                <w:color w:val="000000"/>
                <w:sz w:val="18"/>
                <w:szCs w:val="18"/>
              </w:rPr>
              <w:t>SSA</w:t>
            </w:r>
          </w:p>
        </w:tc>
        <w:tc>
          <w:tcPr>
            <w:tcW w:w="2736" w:type="dxa"/>
            <w:tcBorders>
              <w:top w:val="nil"/>
              <w:left w:val="single" w:sz="8" w:space="0" w:color="auto"/>
              <w:bottom w:val="nil"/>
              <w:right w:val="single" w:sz="8" w:space="0" w:color="auto"/>
            </w:tcBorders>
            <w:vAlign w:val="center"/>
          </w:tcPr>
          <w:p w:rsidR="003577F3" w:rsidRDefault="003577F3" w:rsidP="003577F3">
            <w:pPr>
              <w:rPr>
                <w:rFonts w:ascii="Calibri" w:hAnsi="Calibri"/>
                <w:color w:val="000000"/>
                <w:sz w:val="18"/>
                <w:szCs w:val="18"/>
              </w:rPr>
            </w:pPr>
            <w:r>
              <w:rPr>
                <w:rFonts w:ascii="Calibri" w:hAnsi="Calibri"/>
                <w:color w:val="000000"/>
                <w:sz w:val="18"/>
                <w:szCs w:val="18"/>
              </w:rPr>
              <w:t>Southern SEAK</w:t>
            </w:r>
          </w:p>
        </w:tc>
        <w:tc>
          <w:tcPr>
            <w:tcW w:w="1440" w:type="dxa"/>
            <w:tcBorders>
              <w:top w:val="nil"/>
              <w:left w:val="single" w:sz="8" w:space="0" w:color="auto"/>
              <w:bottom w:val="nil"/>
              <w:right w:val="single" w:sz="8" w:space="0" w:color="auto"/>
            </w:tcBorders>
          </w:tcPr>
          <w:p w:rsidR="003577F3" w:rsidRDefault="003577F3" w:rsidP="003577F3">
            <w:pPr>
              <w:jc w:val="center"/>
              <w:rPr>
                <w:rFonts w:ascii="Calibri" w:hAnsi="Calibri"/>
                <w:color w:val="000000"/>
                <w:sz w:val="18"/>
                <w:szCs w:val="18"/>
              </w:rPr>
            </w:pPr>
            <w:r>
              <w:rPr>
                <w:rFonts w:ascii="Calibri" w:hAnsi="Calibri"/>
                <w:color w:val="000000"/>
                <w:sz w:val="18"/>
                <w:szCs w:val="18"/>
              </w:rPr>
              <w:t>Escapement</w:t>
            </w:r>
          </w:p>
        </w:tc>
        <w:tc>
          <w:tcPr>
            <w:tcW w:w="864" w:type="dxa"/>
            <w:tcBorders>
              <w:top w:val="nil"/>
              <w:left w:val="single" w:sz="8" w:space="0" w:color="auto"/>
              <w:bottom w:val="nil"/>
              <w:right w:val="single" w:sz="8" w:space="0" w:color="auto"/>
            </w:tcBorders>
            <w:shd w:val="clear" w:color="auto" w:fill="auto"/>
            <w:noWrap/>
            <w:vAlign w:val="center"/>
            <w:hideMark/>
          </w:tcPr>
          <w:p w:rsidR="003577F3" w:rsidRDefault="003577F3" w:rsidP="003577F3">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hideMark/>
          </w:tcPr>
          <w:p w:rsidR="003577F3" w:rsidRDefault="003577F3" w:rsidP="003577F3">
            <w:pPr>
              <w:jc w:val="right"/>
              <w:rPr>
                <w:rFonts w:ascii="Calibri" w:hAnsi="Calibri"/>
                <w:color w:val="000000"/>
                <w:sz w:val="18"/>
                <w:szCs w:val="18"/>
              </w:rPr>
            </w:pPr>
            <w:r>
              <w:rPr>
                <w:rFonts w:ascii="Calibri" w:hAnsi="Calibri"/>
                <w:color w:val="000000"/>
                <w:sz w:val="18"/>
                <w:szCs w:val="18"/>
              </w:rPr>
              <w:t>9,630</w:t>
            </w:r>
          </w:p>
        </w:tc>
        <w:tc>
          <w:tcPr>
            <w:tcW w:w="960" w:type="dxa"/>
            <w:tcBorders>
              <w:top w:val="nil"/>
              <w:left w:val="nil"/>
              <w:bottom w:val="nil"/>
              <w:right w:val="nil"/>
            </w:tcBorders>
            <w:shd w:val="clear" w:color="auto" w:fill="auto"/>
            <w:noWrap/>
            <w:vAlign w:val="center"/>
            <w:hideMark/>
          </w:tcPr>
          <w:p w:rsidR="003577F3" w:rsidRDefault="003577F3" w:rsidP="003577F3">
            <w:pPr>
              <w:jc w:val="right"/>
              <w:rPr>
                <w:rFonts w:ascii="Calibri" w:hAnsi="Calibri"/>
                <w:color w:val="000000"/>
                <w:sz w:val="18"/>
                <w:szCs w:val="18"/>
              </w:rPr>
            </w:pPr>
            <w:r>
              <w:rPr>
                <w:rFonts w:ascii="Calibri" w:hAnsi="Calibri"/>
                <w:color w:val="000000"/>
                <w:sz w:val="18"/>
                <w:szCs w:val="18"/>
              </w:rPr>
              <w:t>NA</w:t>
            </w:r>
          </w:p>
        </w:tc>
        <w:tc>
          <w:tcPr>
            <w:tcW w:w="1193" w:type="dxa"/>
            <w:tcBorders>
              <w:top w:val="nil"/>
              <w:left w:val="nil"/>
              <w:bottom w:val="nil"/>
              <w:right w:val="single" w:sz="8" w:space="0" w:color="auto"/>
            </w:tcBorders>
            <w:shd w:val="clear" w:color="auto" w:fill="auto"/>
            <w:noWrap/>
            <w:vAlign w:val="center"/>
            <w:hideMark/>
          </w:tcPr>
          <w:p w:rsidR="003577F3" w:rsidRDefault="003577F3" w:rsidP="003577F3">
            <w:pPr>
              <w:jc w:val="right"/>
              <w:rPr>
                <w:rFonts w:ascii="Calibri" w:hAnsi="Calibri"/>
                <w:color w:val="000000"/>
                <w:sz w:val="18"/>
                <w:szCs w:val="18"/>
              </w:rPr>
            </w:pPr>
            <w:r>
              <w:rPr>
                <w:rFonts w:ascii="Calibri" w:hAnsi="Calibri"/>
                <w:color w:val="000000"/>
                <w:sz w:val="18"/>
                <w:szCs w:val="18"/>
              </w:rPr>
              <w:t>NA</w:t>
            </w:r>
          </w:p>
        </w:tc>
      </w:tr>
      <w:tr w:rsidR="003577F3" w:rsidRPr="00814907" w:rsidTr="00633C1D">
        <w:trPr>
          <w:trHeight w:hRule="exact" w:val="259"/>
        </w:trPr>
        <w:tc>
          <w:tcPr>
            <w:tcW w:w="890" w:type="dxa"/>
            <w:tcBorders>
              <w:top w:val="nil"/>
              <w:left w:val="single" w:sz="8" w:space="0" w:color="auto"/>
              <w:bottom w:val="nil"/>
              <w:right w:val="nil"/>
            </w:tcBorders>
            <w:shd w:val="clear" w:color="auto" w:fill="auto"/>
            <w:noWrap/>
            <w:vAlign w:val="center"/>
          </w:tcPr>
          <w:p w:rsidR="003577F3" w:rsidRDefault="003577F3" w:rsidP="003577F3">
            <w:pPr>
              <w:jc w:val="center"/>
              <w:rPr>
                <w:rFonts w:ascii="Calibri" w:hAnsi="Calibri"/>
                <w:color w:val="000000"/>
                <w:sz w:val="18"/>
                <w:szCs w:val="18"/>
              </w:rPr>
            </w:pPr>
            <w:r>
              <w:rPr>
                <w:rFonts w:ascii="Calibri" w:hAnsi="Calibri"/>
                <w:color w:val="000000"/>
                <w:sz w:val="18"/>
                <w:szCs w:val="18"/>
              </w:rPr>
              <w:t>NSA</w:t>
            </w:r>
          </w:p>
        </w:tc>
        <w:tc>
          <w:tcPr>
            <w:tcW w:w="2736" w:type="dxa"/>
            <w:tcBorders>
              <w:top w:val="nil"/>
              <w:left w:val="single" w:sz="8" w:space="0" w:color="auto"/>
              <w:bottom w:val="nil"/>
              <w:right w:val="single" w:sz="8" w:space="0" w:color="auto"/>
            </w:tcBorders>
            <w:vAlign w:val="center"/>
          </w:tcPr>
          <w:p w:rsidR="003577F3" w:rsidRDefault="003577F3" w:rsidP="003577F3">
            <w:pPr>
              <w:rPr>
                <w:rFonts w:ascii="Calibri" w:hAnsi="Calibri"/>
                <w:color w:val="000000"/>
                <w:sz w:val="18"/>
                <w:szCs w:val="18"/>
              </w:rPr>
            </w:pPr>
            <w:r>
              <w:rPr>
                <w:rFonts w:ascii="Calibri" w:hAnsi="Calibri"/>
                <w:color w:val="000000"/>
                <w:sz w:val="18"/>
                <w:szCs w:val="18"/>
              </w:rPr>
              <w:t>Northern SEAK</w:t>
            </w:r>
          </w:p>
        </w:tc>
        <w:tc>
          <w:tcPr>
            <w:tcW w:w="1440" w:type="dxa"/>
            <w:tcBorders>
              <w:top w:val="nil"/>
              <w:left w:val="single" w:sz="8" w:space="0" w:color="auto"/>
              <w:bottom w:val="nil"/>
              <w:right w:val="single" w:sz="8" w:space="0" w:color="auto"/>
            </w:tcBorders>
          </w:tcPr>
          <w:p w:rsidR="003577F3" w:rsidRDefault="003577F3" w:rsidP="003577F3">
            <w:pPr>
              <w:jc w:val="center"/>
              <w:rPr>
                <w:rFonts w:ascii="Calibri" w:hAnsi="Calibri"/>
                <w:color w:val="000000"/>
                <w:sz w:val="18"/>
                <w:szCs w:val="18"/>
              </w:rPr>
            </w:pPr>
            <w:r>
              <w:rPr>
                <w:rFonts w:ascii="Calibri" w:hAnsi="Calibri"/>
                <w:color w:val="000000"/>
                <w:sz w:val="18"/>
                <w:szCs w:val="18"/>
              </w:rPr>
              <w:t>Escapement</w:t>
            </w:r>
          </w:p>
        </w:tc>
        <w:tc>
          <w:tcPr>
            <w:tcW w:w="864" w:type="dxa"/>
            <w:tcBorders>
              <w:top w:val="nil"/>
              <w:left w:val="single" w:sz="8" w:space="0" w:color="auto"/>
              <w:bottom w:val="nil"/>
              <w:right w:val="single" w:sz="8" w:space="0" w:color="auto"/>
            </w:tcBorders>
            <w:shd w:val="clear" w:color="auto" w:fill="auto"/>
            <w:noWrap/>
            <w:vAlign w:val="center"/>
            <w:hideMark/>
          </w:tcPr>
          <w:p w:rsidR="003577F3" w:rsidRDefault="003577F3" w:rsidP="003577F3">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hideMark/>
          </w:tcPr>
          <w:p w:rsidR="003577F3" w:rsidRDefault="003577F3" w:rsidP="003577F3">
            <w:pPr>
              <w:jc w:val="right"/>
              <w:rPr>
                <w:rFonts w:ascii="Calibri" w:hAnsi="Calibri"/>
                <w:color w:val="000000"/>
                <w:sz w:val="18"/>
                <w:szCs w:val="18"/>
              </w:rPr>
            </w:pPr>
            <w:r>
              <w:rPr>
                <w:rFonts w:ascii="Calibri" w:hAnsi="Calibri"/>
                <w:color w:val="000000"/>
                <w:sz w:val="18"/>
                <w:szCs w:val="18"/>
              </w:rPr>
              <w:t>3,275</w:t>
            </w:r>
          </w:p>
        </w:tc>
        <w:tc>
          <w:tcPr>
            <w:tcW w:w="960" w:type="dxa"/>
            <w:tcBorders>
              <w:top w:val="nil"/>
              <w:left w:val="nil"/>
              <w:bottom w:val="nil"/>
              <w:right w:val="nil"/>
            </w:tcBorders>
            <w:shd w:val="clear" w:color="auto" w:fill="auto"/>
            <w:noWrap/>
            <w:vAlign w:val="center"/>
            <w:hideMark/>
          </w:tcPr>
          <w:p w:rsidR="003577F3" w:rsidRDefault="003577F3" w:rsidP="003577F3">
            <w:pPr>
              <w:jc w:val="right"/>
              <w:rPr>
                <w:rFonts w:ascii="Calibri" w:hAnsi="Calibri"/>
                <w:color w:val="000000"/>
                <w:sz w:val="18"/>
                <w:szCs w:val="18"/>
              </w:rPr>
            </w:pPr>
            <w:r>
              <w:rPr>
                <w:rFonts w:ascii="Calibri" w:hAnsi="Calibri"/>
                <w:color w:val="000000"/>
                <w:sz w:val="18"/>
                <w:szCs w:val="18"/>
              </w:rPr>
              <w:t>NA</w:t>
            </w:r>
          </w:p>
        </w:tc>
        <w:tc>
          <w:tcPr>
            <w:tcW w:w="1193" w:type="dxa"/>
            <w:tcBorders>
              <w:top w:val="nil"/>
              <w:left w:val="nil"/>
              <w:bottom w:val="nil"/>
              <w:right w:val="single" w:sz="8" w:space="0" w:color="auto"/>
            </w:tcBorders>
            <w:shd w:val="clear" w:color="auto" w:fill="auto"/>
            <w:noWrap/>
            <w:vAlign w:val="center"/>
            <w:hideMark/>
          </w:tcPr>
          <w:p w:rsidR="003577F3" w:rsidRDefault="003577F3" w:rsidP="003577F3">
            <w:pPr>
              <w:jc w:val="right"/>
              <w:rPr>
                <w:rFonts w:ascii="Calibri" w:hAnsi="Calibri"/>
                <w:color w:val="000000"/>
                <w:sz w:val="18"/>
                <w:szCs w:val="18"/>
              </w:rPr>
            </w:pPr>
            <w:r>
              <w:rPr>
                <w:rFonts w:ascii="Calibri" w:hAnsi="Calibri"/>
                <w:color w:val="000000"/>
                <w:sz w:val="18"/>
                <w:szCs w:val="18"/>
              </w:rPr>
              <w:t>NA</w:t>
            </w:r>
          </w:p>
        </w:tc>
      </w:tr>
      <w:tr w:rsidR="003577F3" w:rsidRPr="00814907" w:rsidTr="00633C1D">
        <w:trPr>
          <w:trHeight w:hRule="exact" w:val="259"/>
        </w:trPr>
        <w:tc>
          <w:tcPr>
            <w:tcW w:w="890" w:type="dxa"/>
            <w:tcBorders>
              <w:top w:val="nil"/>
              <w:left w:val="single" w:sz="8" w:space="0" w:color="auto"/>
              <w:bottom w:val="nil"/>
              <w:right w:val="nil"/>
            </w:tcBorders>
            <w:shd w:val="clear" w:color="auto" w:fill="auto"/>
            <w:noWrap/>
            <w:vAlign w:val="center"/>
          </w:tcPr>
          <w:p w:rsidR="003577F3" w:rsidRDefault="003577F3" w:rsidP="003577F3">
            <w:pPr>
              <w:jc w:val="center"/>
              <w:rPr>
                <w:rFonts w:ascii="Calibri" w:hAnsi="Calibri"/>
                <w:color w:val="000000"/>
                <w:sz w:val="18"/>
                <w:szCs w:val="18"/>
              </w:rPr>
            </w:pPr>
            <w:r>
              <w:rPr>
                <w:rFonts w:ascii="Calibri" w:hAnsi="Calibri"/>
                <w:color w:val="000000"/>
                <w:sz w:val="18"/>
                <w:szCs w:val="18"/>
              </w:rPr>
              <w:t>TST</w:t>
            </w:r>
          </w:p>
        </w:tc>
        <w:tc>
          <w:tcPr>
            <w:tcW w:w="2736" w:type="dxa"/>
            <w:tcBorders>
              <w:top w:val="nil"/>
              <w:left w:val="single" w:sz="8" w:space="0" w:color="auto"/>
              <w:bottom w:val="nil"/>
              <w:right w:val="single" w:sz="8" w:space="0" w:color="auto"/>
            </w:tcBorders>
            <w:vAlign w:val="center"/>
          </w:tcPr>
          <w:p w:rsidR="003577F3" w:rsidRDefault="003577F3" w:rsidP="003577F3">
            <w:pPr>
              <w:rPr>
                <w:rFonts w:ascii="Calibri" w:hAnsi="Calibri"/>
                <w:color w:val="000000"/>
                <w:sz w:val="18"/>
                <w:szCs w:val="18"/>
              </w:rPr>
            </w:pPr>
            <w:r>
              <w:rPr>
                <w:rFonts w:ascii="Calibri" w:hAnsi="Calibri"/>
                <w:color w:val="000000"/>
                <w:sz w:val="18"/>
                <w:szCs w:val="18"/>
              </w:rPr>
              <w:t>Transboundary Rivers</w:t>
            </w:r>
          </w:p>
        </w:tc>
        <w:tc>
          <w:tcPr>
            <w:tcW w:w="1440" w:type="dxa"/>
            <w:tcBorders>
              <w:top w:val="nil"/>
              <w:left w:val="single" w:sz="8" w:space="0" w:color="auto"/>
              <w:bottom w:val="nil"/>
              <w:right w:val="single" w:sz="8" w:space="0" w:color="auto"/>
            </w:tcBorders>
          </w:tcPr>
          <w:p w:rsidR="003577F3" w:rsidRDefault="003577F3" w:rsidP="003577F3">
            <w:pPr>
              <w:jc w:val="center"/>
              <w:rPr>
                <w:rFonts w:ascii="Calibri" w:hAnsi="Calibri"/>
                <w:color w:val="000000"/>
                <w:sz w:val="18"/>
                <w:szCs w:val="18"/>
              </w:rPr>
            </w:pPr>
            <w:r>
              <w:rPr>
                <w:rFonts w:ascii="Calibri" w:hAnsi="Calibri"/>
                <w:color w:val="000000"/>
                <w:sz w:val="18"/>
                <w:szCs w:val="18"/>
              </w:rPr>
              <w:t>Escapement</w:t>
            </w:r>
          </w:p>
        </w:tc>
        <w:tc>
          <w:tcPr>
            <w:tcW w:w="864" w:type="dxa"/>
            <w:tcBorders>
              <w:top w:val="nil"/>
              <w:left w:val="single" w:sz="8" w:space="0" w:color="auto"/>
              <w:bottom w:val="nil"/>
              <w:right w:val="single" w:sz="8" w:space="0" w:color="auto"/>
            </w:tcBorders>
            <w:shd w:val="clear" w:color="auto" w:fill="auto"/>
            <w:noWrap/>
            <w:vAlign w:val="center"/>
            <w:hideMark/>
          </w:tcPr>
          <w:p w:rsidR="003577F3" w:rsidRDefault="003577F3" w:rsidP="003577F3">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hideMark/>
          </w:tcPr>
          <w:p w:rsidR="003577F3" w:rsidRDefault="003577F3" w:rsidP="003577F3">
            <w:pPr>
              <w:jc w:val="right"/>
              <w:rPr>
                <w:rFonts w:ascii="Calibri" w:hAnsi="Calibri"/>
                <w:color w:val="000000"/>
                <w:sz w:val="18"/>
                <w:szCs w:val="18"/>
              </w:rPr>
            </w:pPr>
            <w:r>
              <w:rPr>
                <w:rFonts w:ascii="Calibri" w:hAnsi="Calibri"/>
                <w:color w:val="000000"/>
                <w:sz w:val="18"/>
                <w:szCs w:val="18"/>
              </w:rPr>
              <w:t>41,536</w:t>
            </w:r>
          </w:p>
        </w:tc>
        <w:tc>
          <w:tcPr>
            <w:tcW w:w="960" w:type="dxa"/>
            <w:tcBorders>
              <w:top w:val="nil"/>
              <w:left w:val="nil"/>
              <w:bottom w:val="nil"/>
              <w:right w:val="nil"/>
            </w:tcBorders>
            <w:shd w:val="clear" w:color="auto" w:fill="auto"/>
            <w:noWrap/>
            <w:vAlign w:val="center"/>
            <w:hideMark/>
          </w:tcPr>
          <w:p w:rsidR="003577F3" w:rsidRDefault="003577F3" w:rsidP="003577F3">
            <w:pPr>
              <w:jc w:val="right"/>
              <w:rPr>
                <w:rFonts w:ascii="Calibri" w:hAnsi="Calibri"/>
                <w:color w:val="000000"/>
                <w:sz w:val="18"/>
                <w:szCs w:val="18"/>
              </w:rPr>
            </w:pPr>
            <w:r>
              <w:rPr>
                <w:rFonts w:ascii="Calibri" w:hAnsi="Calibri"/>
                <w:color w:val="000000"/>
                <w:sz w:val="18"/>
                <w:szCs w:val="18"/>
              </w:rPr>
              <w:t>NA</w:t>
            </w:r>
          </w:p>
        </w:tc>
        <w:tc>
          <w:tcPr>
            <w:tcW w:w="1193" w:type="dxa"/>
            <w:tcBorders>
              <w:top w:val="nil"/>
              <w:left w:val="nil"/>
              <w:bottom w:val="nil"/>
              <w:right w:val="single" w:sz="8" w:space="0" w:color="auto"/>
            </w:tcBorders>
            <w:shd w:val="clear" w:color="auto" w:fill="auto"/>
            <w:noWrap/>
            <w:vAlign w:val="center"/>
            <w:hideMark/>
          </w:tcPr>
          <w:p w:rsidR="003577F3" w:rsidRDefault="003577F3" w:rsidP="003577F3">
            <w:pPr>
              <w:jc w:val="right"/>
              <w:rPr>
                <w:rFonts w:ascii="Calibri" w:hAnsi="Calibri"/>
                <w:color w:val="000000"/>
                <w:sz w:val="18"/>
                <w:szCs w:val="18"/>
              </w:rPr>
            </w:pPr>
            <w:r>
              <w:rPr>
                <w:rFonts w:ascii="Calibri" w:hAnsi="Calibri"/>
                <w:color w:val="000000"/>
                <w:sz w:val="18"/>
                <w:szCs w:val="18"/>
              </w:rPr>
              <w:t>NA</w:t>
            </w:r>
          </w:p>
        </w:tc>
      </w:tr>
      <w:tr w:rsidR="003577F3" w:rsidRPr="00814907" w:rsidTr="00633C1D">
        <w:trPr>
          <w:trHeight w:hRule="exact" w:val="259"/>
        </w:trPr>
        <w:tc>
          <w:tcPr>
            <w:tcW w:w="890" w:type="dxa"/>
            <w:tcBorders>
              <w:top w:val="nil"/>
              <w:left w:val="single" w:sz="8" w:space="0" w:color="auto"/>
              <w:bottom w:val="nil"/>
              <w:right w:val="nil"/>
            </w:tcBorders>
            <w:shd w:val="clear" w:color="auto" w:fill="auto"/>
            <w:noWrap/>
            <w:vAlign w:val="center"/>
          </w:tcPr>
          <w:p w:rsidR="003577F3" w:rsidRDefault="003577F3" w:rsidP="003577F3">
            <w:pPr>
              <w:jc w:val="center"/>
              <w:rPr>
                <w:rFonts w:ascii="Calibri" w:hAnsi="Calibri"/>
                <w:color w:val="000000"/>
                <w:sz w:val="18"/>
                <w:szCs w:val="18"/>
              </w:rPr>
            </w:pPr>
            <w:r>
              <w:rPr>
                <w:rFonts w:ascii="Calibri" w:hAnsi="Calibri"/>
                <w:color w:val="000000"/>
                <w:sz w:val="18"/>
                <w:szCs w:val="18"/>
              </w:rPr>
              <w:t>NBC</w:t>
            </w:r>
          </w:p>
        </w:tc>
        <w:tc>
          <w:tcPr>
            <w:tcW w:w="2736" w:type="dxa"/>
            <w:tcBorders>
              <w:top w:val="nil"/>
              <w:left w:val="single" w:sz="8" w:space="0" w:color="auto"/>
              <w:bottom w:val="nil"/>
              <w:right w:val="single" w:sz="8" w:space="0" w:color="auto"/>
            </w:tcBorders>
            <w:vAlign w:val="center"/>
          </w:tcPr>
          <w:p w:rsidR="003577F3" w:rsidRDefault="003577F3" w:rsidP="003577F3">
            <w:pPr>
              <w:rPr>
                <w:rFonts w:ascii="Calibri" w:hAnsi="Calibri"/>
                <w:color w:val="000000"/>
                <w:sz w:val="18"/>
                <w:szCs w:val="18"/>
              </w:rPr>
            </w:pPr>
            <w:r>
              <w:rPr>
                <w:rFonts w:ascii="Calibri" w:hAnsi="Calibri"/>
                <w:color w:val="000000"/>
                <w:sz w:val="18"/>
                <w:szCs w:val="18"/>
              </w:rPr>
              <w:t>Northern BC</w:t>
            </w:r>
          </w:p>
        </w:tc>
        <w:tc>
          <w:tcPr>
            <w:tcW w:w="1440" w:type="dxa"/>
            <w:tcBorders>
              <w:top w:val="nil"/>
              <w:left w:val="single" w:sz="8" w:space="0" w:color="auto"/>
              <w:bottom w:val="nil"/>
              <w:right w:val="single" w:sz="8" w:space="0" w:color="auto"/>
            </w:tcBorders>
          </w:tcPr>
          <w:p w:rsidR="003577F3" w:rsidRDefault="003577F3" w:rsidP="003577F3">
            <w:pPr>
              <w:jc w:val="center"/>
              <w:rPr>
                <w:rFonts w:ascii="Calibri" w:hAnsi="Calibri"/>
                <w:color w:val="000000"/>
                <w:sz w:val="18"/>
                <w:szCs w:val="18"/>
              </w:rPr>
            </w:pPr>
            <w:r>
              <w:rPr>
                <w:rFonts w:ascii="Calibri" w:hAnsi="Calibri"/>
                <w:color w:val="000000"/>
                <w:sz w:val="18"/>
                <w:szCs w:val="18"/>
              </w:rPr>
              <w:t>Escapement</w:t>
            </w:r>
          </w:p>
        </w:tc>
        <w:tc>
          <w:tcPr>
            <w:tcW w:w="864" w:type="dxa"/>
            <w:tcBorders>
              <w:top w:val="nil"/>
              <w:left w:val="single" w:sz="8" w:space="0" w:color="auto"/>
              <w:bottom w:val="nil"/>
              <w:right w:val="single" w:sz="8" w:space="0" w:color="auto"/>
            </w:tcBorders>
            <w:shd w:val="clear" w:color="auto" w:fill="auto"/>
            <w:noWrap/>
            <w:vAlign w:val="center"/>
            <w:hideMark/>
          </w:tcPr>
          <w:p w:rsidR="003577F3" w:rsidRDefault="003577F3" w:rsidP="003577F3">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hideMark/>
          </w:tcPr>
          <w:p w:rsidR="003577F3" w:rsidRDefault="003577F3" w:rsidP="003577F3">
            <w:pPr>
              <w:jc w:val="right"/>
              <w:rPr>
                <w:rFonts w:ascii="Calibri" w:hAnsi="Calibri"/>
                <w:color w:val="000000"/>
                <w:sz w:val="18"/>
                <w:szCs w:val="18"/>
              </w:rPr>
            </w:pPr>
            <w:r>
              <w:rPr>
                <w:rFonts w:ascii="Calibri" w:hAnsi="Calibri"/>
                <w:color w:val="000000"/>
                <w:sz w:val="18"/>
                <w:szCs w:val="18"/>
              </w:rPr>
              <w:t>21,894</w:t>
            </w:r>
          </w:p>
        </w:tc>
        <w:tc>
          <w:tcPr>
            <w:tcW w:w="960" w:type="dxa"/>
            <w:tcBorders>
              <w:top w:val="nil"/>
              <w:left w:val="nil"/>
              <w:bottom w:val="nil"/>
              <w:right w:val="nil"/>
            </w:tcBorders>
            <w:shd w:val="clear" w:color="auto" w:fill="auto"/>
            <w:noWrap/>
            <w:vAlign w:val="center"/>
            <w:hideMark/>
          </w:tcPr>
          <w:p w:rsidR="003577F3" w:rsidRDefault="003577F3" w:rsidP="003577F3">
            <w:pPr>
              <w:jc w:val="right"/>
              <w:rPr>
                <w:rFonts w:ascii="Calibri" w:hAnsi="Calibri"/>
                <w:color w:val="000000"/>
                <w:sz w:val="18"/>
                <w:szCs w:val="18"/>
              </w:rPr>
            </w:pPr>
            <w:r>
              <w:rPr>
                <w:rFonts w:ascii="Calibri" w:hAnsi="Calibri"/>
                <w:color w:val="000000"/>
                <w:sz w:val="18"/>
                <w:szCs w:val="18"/>
              </w:rPr>
              <w:t>34,971</w:t>
            </w:r>
          </w:p>
        </w:tc>
        <w:tc>
          <w:tcPr>
            <w:tcW w:w="1193" w:type="dxa"/>
            <w:tcBorders>
              <w:top w:val="nil"/>
              <w:left w:val="nil"/>
              <w:bottom w:val="nil"/>
              <w:right w:val="single" w:sz="8" w:space="0" w:color="auto"/>
            </w:tcBorders>
            <w:shd w:val="clear" w:color="auto" w:fill="auto"/>
            <w:noWrap/>
            <w:vAlign w:val="center"/>
            <w:hideMark/>
          </w:tcPr>
          <w:p w:rsidR="003577F3" w:rsidRDefault="003577F3" w:rsidP="003577F3">
            <w:pPr>
              <w:jc w:val="right"/>
              <w:rPr>
                <w:rFonts w:ascii="Calibri" w:hAnsi="Calibri"/>
                <w:color w:val="000000"/>
                <w:sz w:val="18"/>
                <w:szCs w:val="18"/>
              </w:rPr>
            </w:pPr>
            <w:r>
              <w:rPr>
                <w:rFonts w:ascii="Calibri" w:hAnsi="Calibri"/>
                <w:color w:val="000000"/>
                <w:sz w:val="18"/>
                <w:szCs w:val="18"/>
              </w:rPr>
              <w:t>63%</w:t>
            </w:r>
          </w:p>
        </w:tc>
      </w:tr>
      <w:tr w:rsidR="003577F3" w:rsidRPr="00814907" w:rsidTr="00633C1D">
        <w:trPr>
          <w:trHeight w:hRule="exact" w:val="259"/>
        </w:trPr>
        <w:tc>
          <w:tcPr>
            <w:tcW w:w="890" w:type="dxa"/>
            <w:tcBorders>
              <w:top w:val="nil"/>
              <w:left w:val="single" w:sz="8" w:space="0" w:color="auto"/>
              <w:bottom w:val="nil"/>
              <w:right w:val="nil"/>
            </w:tcBorders>
            <w:shd w:val="clear" w:color="auto" w:fill="auto"/>
            <w:noWrap/>
            <w:vAlign w:val="center"/>
          </w:tcPr>
          <w:p w:rsidR="003577F3" w:rsidRDefault="003577F3" w:rsidP="003577F3">
            <w:pPr>
              <w:jc w:val="center"/>
              <w:rPr>
                <w:rFonts w:ascii="Calibri" w:hAnsi="Calibri"/>
                <w:color w:val="000000"/>
                <w:sz w:val="18"/>
                <w:szCs w:val="18"/>
              </w:rPr>
            </w:pPr>
            <w:r>
              <w:rPr>
                <w:rFonts w:ascii="Calibri" w:hAnsi="Calibri"/>
                <w:color w:val="000000"/>
                <w:sz w:val="18"/>
                <w:szCs w:val="18"/>
              </w:rPr>
              <w:t>CBC</w:t>
            </w:r>
          </w:p>
        </w:tc>
        <w:tc>
          <w:tcPr>
            <w:tcW w:w="2736" w:type="dxa"/>
            <w:tcBorders>
              <w:top w:val="nil"/>
              <w:left w:val="single" w:sz="8" w:space="0" w:color="auto"/>
              <w:bottom w:val="nil"/>
              <w:right w:val="single" w:sz="8" w:space="0" w:color="auto"/>
            </w:tcBorders>
            <w:vAlign w:val="center"/>
          </w:tcPr>
          <w:p w:rsidR="003577F3" w:rsidRDefault="003577F3" w:rsidP="003577F3">
            <w:pPr>
              <w:rPr>
                <w:rFonts w:ascii="Calibri" w:hAnsi="Calibri"/>
                <w:color w:val="000000"/>
                <w:sz w:val="18"/>
                <w:szCs w:val="18"/>
              </w:rPr>
            </w:pPr>
            <w:r>
              <w:rPr>
                <w:rFonts w:ascii="Calibri" w:hAnsi="Calibri"/>
                <w:color w:val="000000"/>
                <w:sz w:val="18"/>
                <w:szCs w:val="18"/>
              </w:rPr>
              <w:t>Central BC</w:t>
            </w:r>
          </w:p>
        </w:tc>
        <w:tc>
          <w:tcPr>
            <w:tcW w:w="1440" w:type="dxa"/>
            <w:tcBorders>
              <w:top w:val="nil"/>
              <w:left w:val="single" w:sz="8" w:space="0" w:color="auto"/>
              <w:bottom w:val="nil"/>
              <w:right w:val="single" w:sz="8" w:space="0" w:color="auto"/>
            </w:tcBorders>
          </w:tcPr>
          <w:p w:rsidR="003577F3" w:rsidRDefault="003577F3" w:rsidP="003577F3">
            <w:pPr>
              <w:jc w:val="center"/>
              <w:rPr>
                <w:rFonts w:ascii="Calibri" w:hAnsi="Calibri"/>
                <w:color w:val="000000"/>
                <w:sz w:val="18"/>
                <w:szCs w:val="18"/>
              </w:rPr>
            </w:pPr>
            <w:r>
              <w:rPr>
                <w:rFonts w:ascii="Calibri" w:hAnsi="Calibri"/>
                <w:color w:val="000000"/>
                <w:sz w:val="18"/>
                <w:szCs w:val="18"/>
              </w:rPr>
              <w:t>Escapement</w:t>
            </w:r>
          </w:p>
        </w:tc>
        <w:tc>
          <w:tcPr>
            <w:tcW w:w="864" w:type="dxa"/>
            <w:tcBorders>
              <w:top w:val="nil"/>
              <w:left w:val="single" w:sz="8" w:space="0" w:color="auto"/>
              <w:bottom w:val="nil"/>
              <w:right w:val="single" w:sz="8" w:space="0" w:color="auto"/>
            </w:tcBorders>
            <w:shd w:val="clear" w:color="auto" w:fill="auto"/>
            <w:noWrap/>
            <w:vAlign w:val="center"/>
            <w:hideMark/>
          </w:tcPr>
          <w:p w:rsidR="003577F3" w:rsidRDefault="003577F3" w:rsidP="003577F3">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hideMark/>
          </w:tcPr>
          <w:p w:rsidR="003577F3" w:rsidRDefault="003577F3" w:rsidP="003577F3">
            <w:pPr>
              <w:jc w:val="right"/>
              <w:rPr>
                <w:rFonts w:ascii="Calibri" w:hAnsi="Calibri"/>
                <w:color w:val="000000"/>
                <w:sz w:val="18"/>
                <w:szCs w:val="18"/>
              </w:rPr>
            </w:pPr>
            <w:r>
              <w:rPr>
                <w:rFonts w:ascii="Calibri" w:hAnsi="Calibri"/>
                <w:color w:val="000000"/>
                <w:sz w:val="18"/>
                <w:szCs w:val="18"/>
              </w:rPr>
              <w:t>7,601</w:t>
            </w:r>
          </w:p>
        </w:tc>
        <w:tc>
          <w:tcPr>
            <w:tcW w:w="960" w:type="dxa"/>
            <w:tcBorders>
              <w:top w:val="nil"/>
              <w:left w:val="nil"/>
              <w:bottom w:val="nil"/>
              <w:right w:val="nil"/>
            </w:tcBorders>
            <w:shd w:val="clear" w:color="auto" w:fill="auto"/>
            <w:noWrap/>
            <w:vAlign w:val="center"/>
            <w:hideMark/>
          </w:tcPr>
          <w:p w:rsidR="003577F3" w:rsidRDefault="003577F3" w:rsidP="003577F3">
            <w:pPr>
              <w:jc w:val="right"/>
              <w:rPr>
                <w:rFonts w:ascii="Calibri" w:hAnsi="Calibri"/>
                <w:color w:val="000000"/>
                <w:sz w:val="18"/>
                <w:szCs w:val="18"/>
              </w:rPr>
            </w:pPr>
            <w:r>
              <w:rPr>
                <w:rFonts w:ascii="Calibri" w:hAnsi="Calibri"/>
                <w:color w:val="000000"/>
                <w:sz w:val="18"/>
                <w:szCs w:val="18"/>
              </w:rPr>
              <w:t>11,463</w:t>
            </w:r>
          </w:p>
        </w:tc>
        <w:tc>
          <w:tcPr>
            <w:tcW w:w="1193" w:type="dxa"/>
            <w:tcBorders>
              <w:top w:val="nil"/>
              <w:left w:val="nil"/>
              <w:bottom w:val="nil"/>
              <w:right w:val="single" w:sz="8" w:space="0" w:color="auto"/>
            </w:tcBorders>
            <w:shd w:val="clear" w:color="auto" w:fill="auto"/>
            <w:noWrap/>
            <w:vAlign w:val="center"/>
            <w:hideMark/>
          </w:tcPr>
          <w:p w:rsidR="003577F3" w:rsidRDefault="003577F3" w:rsidP="003577F3">
            <w:pPr>
              <w:jc w:val="right"/>
              <w:rPr>
                <w:rFonts w:ascii="Calibri" w:hAnsi="Calibri"/>
                <w:color w:val="000000"/>
                <w:sz w:val="18"/>
                <w:szCs w:val="18"/>
              </w:rPr>
            </w:pPr>
            <w:r>
              <w:rPr>
                <w:rFonts w:ascii="Calibri" w:hAnsi="Calibri"/>
                <w:color w:val="000000"/>
                <w:sz w:val="18"/>
                <w:szCs w:val="18"/>
              </w:rPr>
              <w:t>66%</w:t>
            </w:r>
          </w:p>
        </w:tc>
      </w:tr>
      <w:tr w:rsidR="003577F3" w:rsidRPr="00814907" w:rsidTr="00633C1D">
        <w:trPr>
          <w:trHeight w:hRule="exact" w:val="259"/>
        </w:trPr>
        <w:tc>
          <w:tcPr>
            <w:tcW w:w="890" w:type="dxa"/>
            <w:tcBorders>
              <w:top w:val="nil"/>
              <w:left w:val="single" w:sz="8" w:space="0" w:color="auto"/>
              <w:bottom w:val="nil"/>
              <w:right w:val="nil"/>
            </w:tcBorders>
            <w:shd w:val="clear" w:color="auto" w:fill="auto"/>
            <w:noWrap/>
            <w:vAlign w:val="center"/>
            <w:hideMark/>
          </w:tcPr>
          <w:p w:rsidR="003577F3" w:rsidRDefault="003577F3" w:rsidP="005D258A">
            <w:pPr>
              <w:jc w:val="center"/>
              <w:rPr>
                <w:rFonts w:ascii="Calibri" w:hAnsi="Calibri"/>
                <w:color w:val="000000"/>
                <w:sz w:val="18"/>
                <w:szCs w:val="18"/>
              </w:rPr>
            </w:pPr>
            <w:r>
              <w:rPr>
                <w:rFonts w:ascii="Calibri" w:hAnsi="Calibri"/>
                <w:color w:val="000000"/>
                <w:sz w:val="18"/>
                <w:szCs w:val="18"/>
              </w:rPr>
              <w:t>WVH</w:t>
            </w:r>
          </w:p>
        </w:tc>
        <w:tc>
          <w:tcPr>
            <w:tcW w:w="2736" w:type="dxa"/>
            <w:tcBorders>
              <w:top w:val="nil"/>
              <w:left w:val="single" w:sz="8" w:space="0" w:color="auto"/>
              <w:bottom w:val="nil"/>
              <w:right w:val="single" w:sz="8" w:space="0" w:color="auto"/>
            </w:tcBorders>
            <w:vAlign w:val="center"/>
          </w:tcPr>
          <w:p w:rsidR="003577F3" w:rsidRDefault="003577F3" w:rsidP="005D258A">
            <w:pPr>
              <w:rPr>
                <w:rFonts w:ascii="Calibri" w:hAnsi="Calibri"/>
                <w:color w:val="000000"/>
                <w:sz w:val="18"/>
                <w:szCs w:val="18"/>
              </w:rPr>
            </w:pPr>
            <w:r>
              <w:rPr>
                <w:rFonts w:ascii="Calibri" w:hAnsi="Calibri"/>
                <w:color w:val="000000"/>
                <w:sz w:val="18"/>
                <w:szCs w:val="18"/>
              </w:rPr>
              <w:t xml:space="preserve">WCVI </w:t>
            </w:r>
            <w:proofErr w:type="spellStart"/>
            <w:r>
              <w:rPr>
                <w:rFonts w:ascii="Calibri" w:hAnsi="Calibri"/>
                <w:color w:val="000000"/>
                <w:sz w:val="18"/>
                <w:szCs w:val="18"/>
              </w:rPr>
              <w:t>Hacthery</w:t>
            </w:r>
            <w:proofErr w:type="spellEnd"/>
          </w:p>
        </w:tc>
        <w:tc>
          <w:tcPr>
            <w:tcW w:w="1440" w:type="dxa"/>
            <w:tcBorders>
              <w:top w:val="nil"/>
              <w:left w:val="single" w:sz="8" w:space="0" w:color="auto"/>
              <w:bottom w:val="nil"/>
              <w:right w:val="single" w:sz="8" w:space="0" w:color="auto"/>
            </w:tcBorders>
          </w:tcPr>
          <w:p w:rsidR="003577F3" w:rsidRDefault="003143B9" w:rsidP="005D258A">
            <w:pPr>
              <w:jc w:val="center"/>
              <w:rPr>
                <w:rFonts w:ascii="Calibri" w:hAnsi="Calibri"/>
                <w:color w:val="000000"/>
                <w:sz w:val="18"/>
                <w:szCs w:val="18"/>
              </w:rPr>
            </w:pPr>
            <w:r>
              <w:rPr>
                <w:rFonts w:ascii="Calibri" w:hAnsi="Calibri"/>
                <w:color w:val="000000"/>
                <w:sz w:val="18"/>
                <w:szCs w:val="18"/>
              </w:rPr>
              <w:t>Terminal Run</w:t>
            </w:r>
          </w:p>
        </w:tc>
        <w:tc>
          <w:tcPr>
            <w:tcW w:w="864" w:type="dxa"/>
            <w:tcBorders>
              <w:top w:val="nil"/>
              <w:left w:val="single" w:sz="8" w:space="0" w:color="auto"/>
              <w:bottom w:val="nil"/>
              <w:right w:val="single" w:sz="8" w:space="0" w:color="auto"/>
            </w:tcBorders>
            <w:shd w:val="clear" w:color="auto" w:fill="auto"/>
            <w:noWrap/>
            <w:vAlign w:val="center"/>
            <w:hideMark/>
          </w:tcPr>
          <w:p w:rsidR="003577F3" w:rsidRDefault="003577F3" w:rsidP="005D258A">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hideMark/>
          </w:tcPr>
          <w:p w:rsidR="003577F3" w:rsidRDefault="003577F3" w:rsidP="005D258A">
            <w:pPr>
              <w:jc w:val="right"/>
              <w:rPr>
                <w:rFonts w:ascii="Calibri" w:hAnsi="Calibri"/>
                <w:color w:val="000000"/>
                <w:sz w:val="18"/>
                <w:szCs w:val="18"/>
              </w:rPr>
            </w:pPr>
            <w:r>
              <w:rPr>
                <w:rFonts w:ascii="Calibri" w:hAnsi="Calibri"/>
                <w:color w:val="000000"/>
                <w:sz w:val="18"/>
                <w:szCs w:val="18"/>
              </w:rPr>
              <w:t>173,029</w:t>
            </w:r>
          </w:p>
        </w:tc>
        <w:tc>
          <w:tcPr>
            <w:tcW w:w="960" w:type="dxa"/>
            <w:tcBorders>
              <w:top w:val="nil"/>
              <w:left w:val="nil"/>
              <w:bottom w:val="nil"/>
              <w:right w:val="nil"/>
            </w:tcBorders>
            <w:shd w:val="clear" w:color="auto" w:fill="auto"/>
            <w:noWrap/>
            <w:vAlign w:val="center"/>
            <w:hideMark/>
          </w:tcPr>
          <w:p w:rsidR="003577F3" w:rsidRDefault="003577F3" w:rsidP="005D258A">
            <w:pPr>
              <w:jc w:val="right"/>
              <w:rPr>
                <w:rFonts w:ascii="Calibri" w:hAnsi="Calibri"/>
                <w:color w:val="000000"/>
                <w:sz w:val="18"/>
                <w:szCs w:val="18"/>
              </w:rPr>
            </w:pPr>
            <w:r>
              <w:rPr>
                <w:rFonts w:ascii="Calibri" w:hAnsi="Calibri"/>
                <w:color w:val="000000"/>
                <w:sz w:val="18"/>
                <w:szCs w:val="18"/>
              </w:rPr>
              <w:t>152,227</w:t>
            </w:r>
          </w:p>
        </w:tc>
        <w:tc>
          <w:tcPr>
            <w:tcW w:w="1193" w:type="dxa"/>
            <w:tcBorders>
              <w:top w:val="nil"/>
              <w:left w:val="nil"/>
              <w:bottom w:val="nil"/>
              <w:right w:val="single" w:sz="8" w:space="0" w:color="auto"/>
            </w:tcBorders>
            <w:shd w:val="clear" w:color="auto" w:fill="auto"/>
            <w:noWrap/>
            <w:vAlign w:val="center"/>
            <w:hideMark/>
          </w:tcPr>
          <w:p w:rsidR="003577F3" w:rsidRDefault="003577F3" w:rsidP="005D258A">
            <w:pPr>
              <w:jc w:val="right"/>
              <w:rPr>
                <w:rFonts w:ascii="Calibri" w:hAnsi="Calibri"/>
                <w:color w:val="000000"/>
                <w:sz w:val="18"/>
                <w:szCs w:val="18"/>
              </w:rPr>
            </w:pPr>
            <w:r>
              <w:rPr>
                <w:rFonts w:ascii="Calibri" w:hAnsi="Calibri"/>
                <w:color w:val="000000"/>
                <w:sz w:val="18"/>
                <w:szCs w:val="18"/>
              </w:rPr>
              <w:t>114%</w:t>
            </w:r>
          </w:p>
        </w:tc>
      </w:tr>
      <w:tr w:rsidR="003143B9" w:rsidRPr="00814907" w:rsidTr="00633C1D">
        <w:trPr>
          <w:trHeight w:hRule="exact" w:val="259"/>
        </w:trPr>
        <w:tc>
          <w:tcPr>
            <w:tcW w:w="890" w:type="dxa"/>
            <w:tcBorders>
              <w:top w:val="nil"/>
              <w:left w:val="single" w:sz="8" w:space="0" w:color="auto"/>
              <w:bottom w:val="nil"/>
              <w:right w:val="nil"/>
            </w:tcBorders>
            <w:shd w:val="clear" w:color="auto" w:fill="auto"/>
            <w:noWrap/>
            <w:vAlign w:val="center"/>
            <w:hideMark/>
          </w:tcPr>
          <w:p w:rsidR="003143B9" w:rsidRDefault="003143B9" w:rsidP="003143B9">
            <w:pPr>
              <w:jc w:val="center"/>
              <w:rPr>
                <w:rFonts w:ascii="Calibri" w:hAnsi="Calibri"/>
                <w:color w:val="000000"/>
                <w:sz w:val="18"/>
                <w:szCs w:val="18"/>
              </w:rPr>
            </w:pPr>
            <w:r>
              <w:rPr>
                <w:rFonts w:ascii="Calibri" w:hAnsi="Calibri"/>
                <w:color w:val="000000"/>
                <w:sz w:val="18"/>
                <w:szCs w:val="18"/>
              </w:rPr>
              <w:t>WVN</w:t>
            </w:r>
          </w:p>
        </w:tc>
        <w:tc>
          <w:tcPr>
            <w:tcW w:w="2736" w:type="dxa"/>
            <w:tcBorders>
              <w:top w:val="nil"/>
              <w:left w:val="single" w:sz="8" w:space="0" w:color="auto"/>
              <w:bottom w:val="nil"/>
              <w:right w:val="single" w:sz="8" w:space="0" w:color="auto"/>
            </w:tcBorders>
            <w:vAlign w:val="center"/>
          </w:tcPr>
          <w:p w:rsidR="003143B9" w:rsidRDefault="003143B9" w:rsidP="003143B9">
            <w:pPr>
              <w:rPr>
                <w:rFonts w:ascii="Calibri" w:hAnsi="Calibri"/>
                <w:color w:val="000000"/>
                <w:sz w:val="18"/>
                <w:szCs w:val="18"/>
              </w:rPr>
            </w:pPr>
            <w:r>
              <w:rPr>
                <w:rFonts w:ascii="Calibri" w:hAnsi="Calibri"/>
                <w:color w:val="000000"/>
                <w:sz w:val="18"/>
                <w:szCs w:val="18"/>
              </w:rPr>
              <w:t>WCVI Natural</w:t>
            </w:r>
          </w:p>
        </w:tc>
        <w:tc>
          <w:tcPr>
            <w:tcW w:w="1440" w:type="dxa"/>
            <w:tcBorders>
              <w:top w:val="nil"/>
              <w:left w:val="single" w:sz="8" w:space="0" w:color="auto"/>
              <w:bottom w:val="nil"/>
              <w:right w:val="single" w:sz="8" w:space="0" w:color="auto"/>
            </w:tcBorders>
          </w:tcPr>
          <w:p w:rsidR="003143B9" w:rsidRDefault="003143B9" w:rsidP="003143B9">
            <w:pPr>
              <w:jc w:val="center"/>
              <w:rPr>
                <w:rFonts w:ascii="Calibri" w:hAnsi="Calibri"/>
                <w:color w:val="000000"/>
                <w:sz w:val="18"/>
                <w:szCs w:val="18"/>
              </w:rPr>
            </w:pPr>
            <w:r>
              <w:rPr>
                <w:rFonts w:ascii="Calibri" w:hAnsi="Calibri"/>
                <w:color w:val="000000"/>
                <w:sz w:val="18"/>
                <w:szCs w:val="18"/>
              </w:rPr>
              <w:t>Terminal Run</w:t>
            </w:r>
          </w:p>
        </w:tc>
        <w:tc>
          <w:tcPr>
            <w:tcW w:w="864" w:type="dxa"/>
            <w:tcBorders>
              <w:top w:val="nil"/>
              <w:left w:val="single" w:sz="8" w:space="0" w:color="auto"/>
              <w:bottom w:val="nil"/>
              <w:right w:val="single" w:sz="8" w:space="0" w:color="auto"/>
            </w:tcBorders>
            <w:shd w:val="clear" w:color="auto" w:fill="auto"/>
            <w:noWrap/>
            <w:vAlign w:val="center"/>
            <w:hideMark/>
          </w:tcPr>
          <w:p w:rsidR="003143B9" w:rsidRDefault="003143B9" w:rsidP="003143B9">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26,012</w:t>
            </w:r>
          </w:p>
        </w:tc>
        <w:tc>
          <w:tcPr>
            <w:tcW w:w="960" w:type="dxa"/>
            <w:tcBorders>
              <w:top w:val="nil"/>
              <w:left w:val="nil"/>
              <w:bottom w:val="nil"/>
              <w:right w:val="nil"/>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22,531</w:t>
            </w:r>
          </w:p>
        </w:tc>
        <w:tc>
          <w:tcPr>
            <w:tcW w:w="1193" w:type="dxa"/>
            <w:tcBorders>
              <w:top w:val="nil"/>
              <w:left w:val="nil"/>
              <w:bottom w:val="nil"/>
              <w:right w:val="single" w:sz="8" w:space="0" w:color="auto"/>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115%</w:t>
            </w:r>
          </w:p>
        </w:tc>
      </w:tr>
      <w:tr w:rsidR="003143B9" w:rsidRPr="00814907" w:rsidTr="00633C1D">
        <w:trPr>
          <w:trHeight w:hRule="exact" w:val="259"/>
        </w:trPr>
        <w:tc>
          <w:tcPr>
            <w:tcW w:w="890" w:type="dxa"/>
            <w:tcBorders>
              <w:top w:val="nil"/>
              <w:left w:val="single" w:sz="8" w:space="0" w:color="auto"/>
              <w:bottom w:val="nil"/>
              <w:right w:val="nil"/>
            </w:tcBorders>
            <w:shd w:val="clear" w:color="auto" w:fill="auto"/>
            <w:noWrap/>
            <w:vAlign w:val="center"/>
            <w:hideMark/>
          </w:tcPr>
          <w:p w:rsidR="003143B9" w:rsidRDefault="003143B9" w:rsidP="003143B9">
            <w:pPr>
              <w:jc w:val="center"/>
              <w:rPr>
                <w:rFonts w:ascii="Calibri" w:hAnsi="Calibri"/>
                <w:color w:val="000000"/>
                <w:sz w:val="18"/>
                <w:szCs w:val="18"/>
              </w:rPr>
            </w:pPr>
            <w:r>
              <w:rPr>
                <w:rFonts w:ascii="Calibri" w:hAnsi="Calibri"/>
                <w:color w:val="000000"/>
                <w:sz w:val="18"/>
                <w:szCs w:val="18"/>
              </w:rPr>
              <w:t>UGS</w:t>
            </w:r>
          </w:p>
        </w:tc>
        <w:tc>
          <w:tcPr>
            <w:tcW w:w="2736" w:type="dxa"/>
            <w:tcBorders>
              <w:top w:val="nil"/>
              <w:left w:val="single" w:sz="8" w:space="0" w:color="auto"/>
              <w:bottom w:val="nil"/>
              <w:right w:val="single" w:sz="8" w:space="0" w:color="auto"/>
            </w:tcBorders>
            <w:vAlign w:val="center"/>
          </w:tcPr>
          <w:p w:rsidR="003143B9" w:rsidRDefault="003143B9" w:rsidP="003143B9">
            <w:pPr>
              <w:rPr>
                <w:rFonts w:ascii="Calibri" w:hAnsi="Calibri"/>
                <w:color w:val="000000"/>
                <w:sz w:val="18"/>
                <w:szCs w:val="18"/>
              </w:rPr>
            </w:pPr>
            <w:r>
              <w:rPr>
                <w:rFonts w:ascii="Calibri" w:hAnsi="Calibri"/>
                <w:color w:val="000000"/>
                <w:sz w:val="18"/>
                <w:szCs w:val="18"/>
              </w:rPr>
              <w:t>Upper Georgia Strait</w:t>
            </w:r>
          </w:p>
        </w:tc>
        <w:tc>
          <w:tcPr>
            <w:tcW w:w="1440" w:type="dxa"/>
            <w:tcBorders>
              <w:top w:val="nil"/>
              <w:left w:val="single" w:sz="8" w:space="0" w:color="auto"/>
              <w:bottom w:val="nil"/>
              <w:right w:val="single" w:sz="8" w:space="0" w:color="auto"/>
            </w:tcBorders>
          </w:tcPr>
          <w:p w:rsidR="003143B9" w:rsidRDefault="003143B9" w:rsidP="003143B9">
            <w:pPr>
              <w:jc w:val="center"/>
              <w:rPr>
                <w:rFonts w:ascii="Calibri" w:hAnsi="Calibri"/>
                <w:color w:val="000000"/>
                <w:sz w:val="18"/>
                <w:szCs w:val="18"/>
              </w:rPr>
            </w:pPr>
            <w:r>
              <w:rPr>
                <w:rFonts w:ascii="Calibri" w:hAnsi="Calibri"/>
                <w:color w:val="000000"/>
                <w:sz w:val="18"/>
                <w:szCs w:val="18"/>
              </w:rPr>
              <w:t>Escapement</w:t>
            </w:r>
          </w:p>
        </w:tc>
        <w:tc>
          <w:tcPr>
            <w:tcW w:w="864" w:type="dxa"/>
            <w:tcBorders>
              <w:top w:val="nil"/>
              <w:left w:val="single" w:sz="8" w:space="0" w:color="auto"/>
              <w:bottom w:val="nil"/>
              <w:right w:val="single" w:sz="8" w:space="0" w:color="auto"/>
            </w:tcBorders>
            <w:shd w:val="clear" w:color="auto" w:fill="auto"/>
            <w:noWrap/>
            <w:vAlign w:val="center"/>
            <w:hideMark/>
          </w:tcPr>
          <w:p w:rsidR="003143B9" w:rsidRDefault="003143B9" w:rsidP="003143B9">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5,943</w:t>
            </w:r>
          </w:p>
        </w:tc>
        <w:tc>
          <w:tcPr>
            <w:tcW w:w="960" w:type="dxa"/>
            <w:tcBorders>
              <w:top w:val="nil"/>
              <w:left w:val="nil"/>
              <w:bottom w:val="nil"/>
              <w:right w:val="nil"/>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11,779</w:t>
            </w:r>
          </w:p>
        </w:tc>
        <w:tc>
          <w:tcPr>
            <w:tcW w:w="1193" w:type="dxa"/>
            <w:tcBorders>
              <w:top w:val="nil"/>
              <w:left w:val="nil"/>
              <w:bottom w:val="nil"/>
              <w:right w:val="single" w:sz="8" w:space="0" w:color="auto"/>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50%</w:t>
            </w:r>
          </w:p>
        </w:tc>
      </w:tr>
      <w:tr w:rsidR="003143B9" w:rsidRPr="00814907" w:rsidTr="00633C1D">
        <w:trPr>
          <w:trHeight w:hRule="exact" w:val="259"/>
        </w:trPr>
        <w:tc>
          <w:tcPr>
            <w:tcW w:w="890" w:type="dxa"/>
            <w:tcBorders>
              <w:top w:val="nil"/>
              <w:left w:val="single" w:sz="8" w:space="0" w:color="auto"/>
              <w:bottom w:val="nil"/>
              <w:right w:val="nil"/>
            </w:tcBorders>
            <w:shd w:val="clear" w:color="auto" w:fill="auto"/>
            <w:noWrap/>
            <w:vAlign w:val="center"/>
            <w:hideMark/>
          </w:tcPr>
          <w:p w:rsidR="003143B9" w:rsidRDefault="003143B9" w:rsidP="003143B9">
            <w:pPr>
              <w:jc w:val="center"/>
              <w:rPr>
                <w:rFonts w:ascii="Calibri" w:hAnsi="Calibri"/>
                <w:color w:val="000000"/>
                <w:sz w:val="18"/>
                <w:szCs w:val="18"/>
              </w:rPr>
            </w:pPr>
            <w:r>
              <w:rPr>
                <w:rFonts w:ascii="Calibri" w:hAnsi="Calibri"/>
                <w:color w:val="000000"/>
                <w:sz w:val="18"/>
                <w:szCs w:val="18"/>
              </w:rPr>
              <w:t>PPS</w:t>
            </w:r>
          </w:p>
        </w:tc>
        <w:tc>
          <w:tcPr>
            <w:tcW w:w="2736" w:type="dxa"/>
            <w:tcBorders>
              <w:top w:val="nil"/>
              <w:left w:val="single" w:sz="8" w:space="0" w:color="auto"/>
              <w:bottom w:val="nil"/>
              <w:right w:val="single" w:sz="8" w:space="0" w:color="auto"/>
            </w:tcBorders>
            <w:vAlign w:val="center"/>
          </w:tcPr>
          <w:p w:rsidR="003143B9" w:rsidRDefault="003143B9" w:rsidP="003143B9">
            <w:pPr>
              <w:rPr>
                <w:rFonts w:ascii="Calibri" w:hAnsi="Calibri"/>
                <w:color w:val="000000"/>
                <w:sz w:val="18"/>
                <w:szCs w:val="18"/>
              </w:rPr>
            </w:pPr>
            <w:proofErr w:type="spellStart"/>
            <w:r>
              <w:rPr>
                <w:rFonts w:ascii="Calibri" w:hAnsi="Calibri"/>
                <w:color w:val="000000"/>
                <w:sz w:val="18"/>
                <w:szCs w:val="18"/>
              </w:rPr>
              <w:t>Puntledge</w:t>
            </w:r>
            <w:proofErr w:type="spellEnd"/>
            <w:r>
              <w:rPr>
                <w:rFonts w:ascii="Calibri" w:hAnsi="Calibri"/>
                <w:color w:val="000000"/>
                <w:sz w:val="18"/>
                <w:szCs w:val="18"/>
              </w:rPr>
              <w:t xml:space="preserve"> River Summer</w:t>
            </w:r>
          </w:p>
        </w:tc>
        <w:tc>
          <w:tcPr>
            <w:tcW w:w="1440" w:type="dxa"/>
            <w:tcBorders>
              <w:top w:val="nil"/>
              <w:left w:val="single" w:sz="8" w:space="0" w:color="auto"/>
              <w:bottom w:val="nil"/>
              <w:right w:val="single" w:sz="8" w:space="0" w:color="auto"/>
            </w:tcBorders>
          </w:tcPr>
          <w:p w:rsidR="003143B9" w:rsidRDefault="003143B9" w:rsidP="003143B9">
            <w:pPr>
              <w:jc w:val="center"/>
              <w:rPr>
                <w:rFonts w:ascii="Calibri" w:hAnsi="Calibri"/>
                <w:color w:val="000000"/>
                <w:sz w:val="18"/>
                <w:szCs w:val="18"/>
              </w:rPr>
            </w:pPr>
            <w:r>
              <w:rPr>
                <w:rFonts w:ascii="Calibri" w:hAnsi="Calibri"/>
                <w:color w:val="000000"/>
                <w:sz w:val="18"/>
                <w:szCs w:val="18"/>
              </w:rPr>
              <w:t>Escapement</w:t>
            </w:r>
          </w:p>
        </w:tc>
        <w:tc>
          <w:tcPr>
            <w:tcW w:w="864" w:type="dxa"/>
            <w:tcBorders>
              <w:top w:val="nil"/>
              <w:left w:val="single" w:sz="8" w:space="0" w:color="auto"/>
              <w:bottom w:val="nil"/>
              <w:right w:val="single" w:sz="8" w:space="0" w:color="auto"/>
            </w:tcBorders>
            <w:shd w:val="clear" w:color="auto" w:fill="auto"/>
            <w:noWrap/>
            <w:vAlign w:val="center"/>
            <w:hideMark/>
          </w:tcPr>
          <w:p w:rsidR="003143B9" w:rsidRDefault="003143B9" w:rsidP="003143B9">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647</w:t>
            </w:r>
          </w:p>
        </w:tc>
        <w:tc>
          <w:tcPr>
            <w:tcW w:w="960" w:type="dxa"/>
            <w:tcBorders>
              <w:top w:val="nil"/>
              <w:left w:val="nil"/>
              <w:bottom w:val="nil"/>
              <w:right w:val="nil"/>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563</w:t>
            </w:r>
          </w:p>
        </w:tc>
        <w:tc>
          <w:tcPr>
            <w:tcW w:w="1193" w:type="dxa"/>
            <w:tcBorders>
              <w:top w:val="nil"/>
              <w:left w:val="nil"/>
              <w:bottom w:val="nil"/>
              <w:right w:val="single" w:sz="8" w:space="0" w:color="auto"/>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115%</w:t>
            </w:r>
          </w:p>
        </w:tc>
      </w:tr>
      <w:tr w:rsidR="003143B9" w:rsidRPr="00814907" w:rsidTr="00633C1D">
        <w:trPr>
          <w:trHeight w:hRule="exact" w:val="259"/>
        </w:trPr>
        <w:tc>
          <w:tcPr>
            <w:tcW w:w="890" w:type="dxa"/>
            <w:tcBorders>
              <w:top w:val="nil"/>
              <w:left w:val="single" w:sz="8" w:space="0" w:color="auto"/>
              <w:bottom w:val="nil"/>
              <w:right w:val="nil"/>
            </w:tcBorders>
            <w:shd w:val="clear" w:color="auto" w:fill="auto"/>
            <w:noWrap/>
            <w:vAlign w:val="center"/>
            <w:hideMark/>
          </w:tcPr>
          <w:p w:rsidR="003143B9" w:rsidRDefault="003143B9" w:rsidP="003143B9">
            <w:pPr>
              <w:jc w:val="center"/>
              <w:rPr>
                <w:rFonts w:ascii="Calibri" w:hAnsi="Calibri"/>
                <w:color w:val="000000"/>
                <w:sz w:val="18"/>
                <w:szCs w:val="18"/>
              </w:rPr>
            </w:pPr>
            <w:r>
              <w:rPr>
                <w:rFonts w:ascii="Calibri" w:hAnsi="Calibri"/>
                <w:color w:val="000000"/>
                <w:sz w:val="18"/>
                <w:szCs w:val="18"/>
              </w:rPr>
              <w:t>MGS</w:t>
            </w:r>
          </w:p>
        </w:tc>
        <w:tc>
          <w:tcPr>
            <w:tcW w:w="2736" w:type="dxa"/>
            <w:tcBorders>
              <w:top w:val="nil"/>
              <w:left w:val="single" w:sz="8" w:space="0" w:color="auto"/>
              <w:bottom w:val="nil"/>
              <w:right w:val="single" w:sz="8" w:space="0" w:color="auto"/>
            </w:tcBorders>
            <w:vAlign w:val="center"/>
          </w:tcPr>
          <w:p w:rsidR="003143B9" w:rsidRDefault="003143B9" w:rsidP="003143B9">
            <w:pPr>
              <w:rPr>
                <w:rFonts w:ascii="Calibri" w:hAnsi="Calibri"/>
                <w:color w:val="000000"/>
                <w:sz w:val="18"/>
                <w:szCs w:val="18"/>
              </w:rPr>
            </w:pPr>
            <w:r>
              <w:rPr>
                <w:rFonts w:ascii="Calibri" w:hAnsi="Calibri"/>
                <w:color w:val="000000"/>
                <w:sz w:val="18"/>
                <w:szCs w:val="18"/>
              </w:rPr>
              <w:t>Middle Georgia Strait</w:t>
            </w:r>
          </w:p>
        </w:tc>
        <w:tc>
          <w:tcPr>
            <w:tcW w:w="1440" w:type="dxa"/>
            <w:tcBorders>
              <w:top w:val="nil"/>
              <w:left w:val="single" w:sz="8" w:space="0" w:color="auto"/>
              <w:bottom w:val="nil"/>
              <w:right w:val="single" w:sz="8" w:space="0" w:color="auto"/>
            </w:tcBorders>
          </w:tcPr>
          <w:p w:rsidR="003143B9" w:rsidRDefault="003143B9" w:rsidP="003143B9">
            <w:pPr>
              <w:jc w:val="center"/>
              <w:rPr>
                <w:rFonts w:ascii="Calibri" w:hAnsi="Calibri"/>
                <w:color w:val="000000"/>
                <w:sz w:val="18"/>
                <w:szCs w:val="18"/>
              </w:rPr>
            </w:pPr>
            <w:r>
              <w:rPr>
                <w:rFonts w:ascii="Calibri" w:hAnsi="Calibri"/>
                <w:color w:val="000000"/>
                <w:sz w:val="18"/>
                <w:szCs w:val="18"/>
              </w:rPr>
              <w:t>Escapement</w:t>
            </w:r>
          </w:p>
        </w:tc>
        <w:tc>
          <w:tcPr>
            <w:tcW w:w="864" w:type="dxa"/>
            <w:tcBorders>
              <w:top w:val="nil"/>
              <w:left w:val="single" w:sz="8" w:space="0" w:color="auto"/>
              <w:bottom w:val="nil"/>
              <w:right w:val="single" w:sz="8" w:space="0" w:color="auto"/>
            </w:tcBorders>
            <w:shd w:val="clear" w:color="auto" w:fill="auto"/>
            <w:noWrap/>
            <w:vAlign w:val="center"/>
            <w:hideMark/>
          </w:tcPr>
          <w:p w:rsidR="003143B9" w:rsidRDefault="003143B9" w:rsidP="003143B9">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25,627</w:t>
            </w:r>
          </w:p>
        </w:tc>
        <w:tc>
          <w:tcPr>
            <w:tcW w:w="960" w:type="dxa"/>
            <w:tcBorders>
              <w:top w:val="nil"/>
              <w:left w:val="nil"/>
              <w:bottom w:val="nil"/>
              <w:right w:val="nil"/>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23,595</w:t>
            </w:r>
          </w:p>
        </w:tc>
        <w:tc>
          <w:tcPr>
            <w:tcW w:w="1193" w:type="dxa"/>
            <w:tcBorders>
              <w:top w:val="nil"/>
              <w:left w:val="nil"/>
              <w:bottom w:val="nil"/>
              <w:right w:val="single" w:sz="8" w:space="0" w:color="auto"/>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109%</w:t>
            </w:r>
          </w:p>
        </w:tc>
      </w:tr>
      <w:tr w:rsidR="003143B9" w:rsidRPr="00814907" w:rsidTr="00633C1D">
        <w:trPr>
          <w:trHeight w:hRule="exact" w:val="259"/>
        </w:trPr>
        <w:tc>
          <w:tcPr>
            <w:tcW w:w="890" w:type="dxa"/>
            <w:tcBorders>
              <w:top w:val="nil"/>
              <w:left w:val="single" w:sz="8" w:space="0" w:color="auto"/>
              <w:bottom w:val="nil"/>
              <w:right w:val="nil"/>
            </w:tcBorders>
            <w:shd w:val="clear" w:color="auto" w:fill="auto"/>
            <w:noWrap/>
            <w:vAlign w:val="center"/>
            <w:hideMark/>
          </w:tcPr>
          <w:p w:rsidR="003143B9" w:rsidRDefault="003143B9" w:rsidP="003143B9">
            <w:pPr>
              <w:jc w:val="center"/>
              <w:rPr>
                <w:rFonts w:ascii="Calibri" w:hAnsi="Calibri"/>
                <w:color w:val="000000"/>
                <w:sz w:val="18"/>
                <w:szCs w:val="18"/>
              </w:rPr>
            </w:pPr>
            <w:r>
              <w:rPr>
                <w:rFonts w:ascii="Calibri" w:hAnsi="Calibri"/>
                <w:color w:val="000000"/>
                <w:sz w:val="18"/>
                <w:szCs w:val="18"/>
              </w:rPr>
              <w:t>LGS</w:t>
            </w:r>
          </w:p>
        </w:tc>
        <w:tc>
          <w:tcPr>
            <w:tcW w:w="2736" w:type="dxa"/>
            <w:tcBorders>
              <w:top w:val="nil"/>
              <w:left w:val="single" w:sz="8" w:space="0" w:color="auto"/>
              <w:bottom w:val="nil"/>
              <w:right w:val="single" w:sz="8" w:space="0" w:color="auto"/>
            </w:tcBorders>
            <w:vAlign w:val="center"/>
          </w:tcPr>
          <w:p w:rsidR="003143B9" w:rsidRDefault="003143B9" w:rsidP="003143B9">
            <w:pPr>
              <w:rPr>
                <w:rFonts w:ascii="Calibri" w:hAnsi="Calibri"/>
                <w:color w:val="000000"/>
                <w:sz w:val="18"/>
                <w:szCs w:val="18"/>
              </w:rPr>
            </w:pPr>
            <w:r>
              <w:rPr>
                <w:rFonts w:ascii="Calibri" w:hAnsi="Calibri"/>
                <w:color w:val="000000"/>
                <w:sz w:val="18"/>
                <w:szCs w:val="18"/>
              </w:rPr>
              <w:t>Lower Georgia Strait</w:t>
            </w:r>
          </w:p>
        </w:tc>
        <w:tc>
          <w:tcPr>
            <w:tcW w:w="1440" w:type="dxa"/>
            <w:tcBorders>
              <w:top w:val="nil"/>
              <w:left w:val="single" w:sz="8" w:space="0" w:color="auto"/>
              <w:bottom w:val="nil"/>
              <w:right w:val="single" w:sz="8" w:space="0" w:color="auto"/>
            </w:tcBorders>
          </w:tcPr>
          <w:p w:rsidR="003143B9" w:rsidRDefault="003143B9" w:rsidP="003143B9">
            <w:pPr>
              <w:jc w:val="center"/>
              <w:rPr>
                <w:rFonts w:ascii="Calibri" w:hAnsi="Calibri"/>
                <w:color w:val="000000"/>
                <w:sz w:val="18"/>
                <w:szCs w:val="18"/>
              </w:rPr>
            </w:pPr>
            <w:r>
              <w:rPr>
                <w:rFonts w:ascii="Calibri" w:hAnsi="Calibri"/>
                <w:color w:val="000000"/>
                <w:sz w:val="18"/>
                <w:szCs w:val="18"/>
              </w:rPr>
              <w:t>Terminal Run</w:t>
            </w:r>
          </w:p>
        </w:tc>
        <w:tc>
          <w:tcPr>
            <w:tcW w:w="864" w:type="dxa"/>
            <w:tcBorders>
              <w:top w:val="nil"/>
              <w:left w:val="single" w:sz="8" w:space="0" w:color="auto"/>
              <w:bottom w:val="nil"/>
              <w:right w:val="single" w:sz="8" w:space="0" w:color="auto"/>
            </w:tcBorders>
            <w:shd w:val="clear" w:color="auto" w:fill="auto"/>
            <w:noWrap/>
            <w:vAlign w:val="center"/>
            <w:hideMark/>
          </w:tcPr>
          <w:p w:rsidR="003143B9" w:rsidRDefault="003143B9" w:rsidP="003143B9">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13,753</w:t>
            </w:r>
          </w:p>
        </w:tc>
        <w:tc>
          <w:tcPr>
            <w:tcW w:w="960" w:type="dxa"/>
            <w:tcBorders>
              <w:top w:val="nil"/>
              <w:left w:val="nil"/>
              <w:bottom w:val="nil"/>
              <w:right w:val="nil"/>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14,821</w:t>
            </w:r>
          </w:p>
        </w:tc>
        <w:tc>
          <w:tcPr>
            <w:tcW w:w="1193" w:type="dxa"/>
            <w:tcBorders>
              <w:top w:val="nil"/>
              <w:left w:val="nil"/>
              <w:bottom w:val="nil"/>
              <w:right w:val="single" w:sz="8" w:space="0" w:color="auto"/>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93%</w:t>
            </w:r>
          </w:p>
        </w:tc>
      </w:tr>
      <w:tr w:rsidR="003143B9" w:rsidRPr="00814907" w:rsidTr="00633C1D">
        <w:trPr>
          <w:trHeight w:hRule="exact" w:val="259"/>
        </w:trPr>
        <w:tc>
          <w:tcPr>
            <w:tcW w:w="890" w:type="dxa"/>
            <w:tcBorders>
              <w:top w:val="nil"/>
              <w:left w:val="single" w:sz="8" w:space="0" w:color="auto"/>
              <w:bottom w:val="nil"/>
              <w:right w:val="nil"/>
            </w:tcBorders>
            <w:shd w:val="clear" w:color="auto" w:fill="auto"/>
            <w:noWrap/>
            <w:vAlign w:val="center"/>
            <w:hideMark/>
          </w:tcPr>
          <w:p w:rsidR="003143B9" w:rsidRDefault="003143B9" w:rsidP="003143B9">
            <w:pPr>
              <w:jc w:val="center"/>
              <w:rPr>
                <w:rFonts w:ascii="Calibri" w:hAnsi="Calibri"/>
                <w:color w:val="000000"/>
                <w:sz w:val="18"/>
                <w:szCs w:val="18"/>
              </w:rPr>
            </w:pPr>
            <w:r>
              <w:rPr>
                <w:rFonts w:ascii="Calibri" w:hAnsi="Calibri"/>
                <w:color w:val="000000"/>
                <w:sz w:val="18"/>
                <w:szCs w:val="18"/>
              </w:rPr>
              <w:t>FS2</w:t>
            </w:r>
          </w:p>
        </w:tc>
        <w:tc>
          <w:tcPr>
            <w:tcW w:w="2736" w:type="dxa"/>
            <w:tcBorders>
              <w:top w:val="nil"/>
              <w:left w:val="single" w:sz="8" w:space="0" w:color="auto"/>
              <w:bottom w:val="nil"/>
              <w:right w:val="single" w:sz="8" w:space="0" w:color="auto"/>
            </w:tcBorders>
            <w:vAlign w:val="center"/>
          </w:tcPr>
          <w:p w:rsidR="003143B9" w:rsidRDefault="003143B9" w:rsidP="003143B9">
            <w:pPr>
              <w:rPr>
                <w:rFonts w:ascii="Calibri" w:hAnsi="Calibri"/>
                <w:color w:val="000000"/>
                <w:sz w:val="18"/>
                <w:szCs w:val="18"/>
              </w:rPr>
            </w:pPr>
            <w:r>
              <w:rPr>
                <w:rFonts w:ascii="Calibri" w:hAnsi="Calibri"/>
                <w:color w:val="000000"/>
                <w:sz w:val="18"/>
                <w:szCs w:val="18"/>
              </w:rPr>
              <w:t>Fraser Early Spring 1.2</w:t>
            </w:r>
          </w:p>
        </w:tc>
        <w:tc>
          <w:tcPr>
            <w:tcW w:w="1440" w:type="dxa"/>
            <w:tcBorders>
              <w:top w:val="nil"/>
              <w:left w:val="single" w:sz="8" w:space="0" w:color="auto"/>
              <w:bottom w:val="nil"/>
              <w:right w:val="single" w:sz="8" w:space="0" w:color="auto"/>
            </w:tcBorders>
          </w:tcPr>
          <w:p w:rsidR="003143B9" w:rsidRDefault="003143B9" w:rsidP="003143B9">
            <w:pPr>
              <w:jc w:val="center"/>
              <w:rPr>
                <w:rFonts w:ascii="Calibri" w:hAnsi="Calibri"/>
                <w:color w:val="000000"/>
                <w:sz w:val="18"/>
                <w:szCs w:val="18"/>
              </w:rPr>
            </w:pPr>
            <w:r>
              <w:rPr>
                <w:rFonts w:ascii="Calibri" w:hAnsi="Calibri"/>
                <w:color w:val="000000"/>
                <w:sz w:val="18"/>
                <w:szCs w:val="18"/>
              </w:rPr>
              <w:t>Terminal Run</w:t>
            </w:r>
          </w:p>
        </w:tc>
        <w:tc>
          <w:tcPr>
            <w:tcW w:w="864" w:type="dxa"/>
            <w:tcBorders>
              <w:top w:val="nil"/>
              <w:left w:val="single" w:sz="8" w:space="0" w:color="auto"/>
              <w:bottom w:val="nil"/>
              <w:right w:val="single" w:sz="8" w:space="0" w:color="auto"/>
            </w:tcBorders>
            <w:shd w:val="clear" w:color="auto" w:fill="auto"/>
            <w:noWrap/>
            <w:vAlign w:val="center"/>
            <w:hideMark/>
          </w:tcPr>
          <w:p w:rsidR="003143B9" w:rsidRDefault="003143B9" w:rsidP="003143B9">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6,190</w:t>
            </w:r>
          </w:p>
        </w:tc>
        <w:tc>
          <w:tcPr>
            <w:tcW w:w="960" w:type="dxa"/>
            <w:tcBorders>
              <w:top w:val="nil"/>
              <w:left w:val="nil"/>
              <w:bottom w:val="nil"/>
              <w:right w:val="nil"/>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6,220</w:t>
            </w:r>
          </w:p>
        </w:tc>
        <w:tc>
          <w:tcPr>
            <w:tcW w:w="1193" w:type="dxa"/>
            <w:tcBorders>
              <w:top w:val="nil"/>
              <w:left w:val="nil"/>
              <w:bottom w:val="nil"/>
              <w:right w:val="single" w:sz="8" w:space="0" w:color="auto"/>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100%</w:t>
            </w:r>
          </w:p>
        </w:tc>
      </w:tr>
      <w:tr w:rsidR="003143B9" w:rsidRPr="00814907" w:rsidTr="00633C1D">
        <w:trPr>
          <w:trHeight w:hRule="exact" w:val="259"/>
        </w:trPr>
        <w:tc>
          <w:tcPr>
            <w:tcW w:w="890" w:type="dxa"/>
            <w:tcBorders>
              <w:top w:val="nil"/>
              <w:left w:val="single" w:sz="8" w:space="0" w:color="auto"/>
              <w:bottom w:val="nil"/>
              <w:right w:val="nil"/>
            </w:tcBorders>
            <w:shd w:val="clear" w:color="auto" w:fill="auto"/>
            <w:noWrap/>
            <w:vAlign w:val="center"/>
            <w:hideMark/>
          </w:tcPr>
          <w:p w:rsidR="003143B9" w:rsidRDefault="003143B9" w:rsidP="003143B9">
            <w:pPr>
              <w:jc w:val="center"/>
              <w:rPr>
                <w:rFonts w:ascii="Calibri" w:hAnsi="Calibri"/>
                <w:color w:val="000000"/>
                <w:sz w:val="18"/>
                <w:szCs w:val="18"/>
              </w:rPr>
            </w:pPr>
            <w:r>
              <w:rPr>
                <w:rFonts w:ascii="Calibri" w:hAnsi="Calibri"/>
                <w:color w:val="000000"/>
                <w:sz w:val="18"/>
                <w:szCs w:val="18"/>
              </w:rPr>
              <w:t>FS3</w:t>
            </w:r>
          </w:p>
        </w:tc>
        <w:tc>
          <w:tcPr>
            <w:tcW w:w="2736" w:type="dxa"/>
            <w:tcBorders>
              <w:top w:val="nil"/>
              <w:left w:val="single" w:sz="8" w:space="0" w:color="auto"/>
              <w:bottom w:val="nil"/>
              <w:right w:val="single" w:sz="8" w:space="0" w:color="auto"/>
            </w:tcBorders>
            <w:vAlign w:val="center"/>
          </w:tcPr>
          <w:p w:rsidR="003143B9" w:rsidRDefault="003143B9" w:rsidP="003143B9">
            <w:pPr>
              <w:rPr>
                <w:rFonts w:ascii="Calibri" w:hAnsi="Calibri"/>
                <w:color w:val="000000"/>
                <w:sz w:val="18"/>
                <w:szCs w:val="18"/>
              </w:rPr>
            </w:pPr>
            <w:r>
              <w:rPr>
                <w:rFonts w:ascii="Calibri" w:hAnsi="Calibri"/>
                <w:color w:val="000000"/>
                <w:sz w:val="18"/>
                <w:szCs w:val="18"/>
              </w:rPr>
              <w:t>Fraser Early Spring 1.3</w:t>
            </w:r>
          </w:p>
        </w:tc>
        <w:tc>
          <w:tcPr>
            <w:tcW w:w="1440" w:type="dxa"/>
            <w:tcBorders>
              <w:top w:val="nil"/>
              <w:left w:val="single" w:sz="8" w:space="0" w:color="auto"/>
              <w:bottom w:val="nil"/>
              <w:right w:val="single" w:sz="8" w:space="0" w:color="auto"/>
            </w:tcBorders>
          </w:tcPr>
          <w:p w:rsidR="003143B9" w:rsidRDefault="003143B9" w:rsidP="003143B9">
            <w:pPr>
              <w:jc w:val="center"/>
              <w:rPr>
                <w:rFonts w:ascii="Calibri" w:hAnsi="Calibri"/>
                <w:color w:val="000000"/>
                <w:sz w:val="18"/>
                <w:szCs w:val="18"/>
              </w:rPr>
            </w:pPr>
            <w:r>
              <w:rPr>
                <w:rFonts w:ascii="Calibri" w:hAnsi="Calibri"/>
                <w:color w:val="000000"/>
                <w:sz w:val="18"/>
                <w:szCs w:val="18"/>
              </w:rPr>
              <w:t>Terminal Run</w:t>
            </w:r>
          </w:p>
        </w:tc>
        <w:tc>
          <w:tcPr>
            <w:tcW w:w="864" w:type="dxa"/>
            <w:tcBorders>
              <w:top w:val="nil"/>
              <w:left w:val="single" w:sz="8" w:space="0" w:color="auto"/>
              <w:bottom w:val="nil"/>
              <w:right w:val="single" w:sz="8" w:space="0" w:color="auto"/>
            </w:tcBorders>
            <w:shd w:val="clear" w:color="auto" w:fill="auto"/>
            <w:noWrap/>
            <w:vAlign w:val="center"/>
            <w:hideMark/>
          </w:tcPr>
          <w:p w:rsidR="003143B9" w:rsidRDefault="003143B9" w:rsidP="003143B9">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19,145</w:t>
            </w:r>
          </w:p>
        </w:tc>
        <w:tc>
          <w:tcPr>
            <w:tcW w:w="960" w:type="dxa"/>
            <w:tcBorders>
              <w:top w:val="nil"/>
              <w:left w:val="nil"/>
              <w:bottom w:val="nil"/>
              <w:right w:val="nil"/>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23,332</w:t>
            </w:r>
          </w:p>
        </w:tc>
        <w:tc>
          <w:tcPr>
            <w:tcW w:w="1193" w:type="dxa"/>
            <w:tcBorders>
              <w:top w:val="nil"/>
              <w:left w:val="nil"/>
              <w:bottom w:val="nil"/>
              <w:right w:val="single" w:sz="8" w:space="0" w:color="auto"/>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82%</w:t>
            </w:r>
          </w:p>
        </w:tc>
      </w:tr>
      <w:tr w:rsidR="003143B9" w:rsidRPr="00814907" w:rsidTr="00633C1D">
        <w:trPr>
          <w:trHeight w:hRule="exact" w:val="259"/>
        </w:trPr>
        <w:tc>
          <w:tcPr>
            <w:tcW w:w="890" w:type="dxa"/>
            <w:tcBorders>
              <w:top w:val="nil"/>
              <w:left w:val="single" w:sz="8" w:space="0" w:color="auto"/>
              <w:bottom w:val="nil"/>
              <w:right w:val="nil"/>
            </w:tcBorders>
            <w:shd w:val="clear" w:color="auto" w:fill="auto"/>
            <w:noWrap/>
            <w:vAlign w:val="center"/>
            <w:hideMark/>
          </w:tcPr>
          <w:p w:rsidR="003143B9" w:rsidRDefault="003143B9" w:rsidP="003143B9">
            <w:pPr>
              <w:jc w:val="center"/>
              <w:rPr>
                <w:rFonts w:ascii="Calibri" w:hAnsi="Calibri"/>
                <w:color w:val="000000"/>
                <w:sz w:val="18"/>
                <w:szCs w:val="18"/>
              </w:rPr>
            </w:pPr>
            <w:r>
              <w:rPr>
                <w:rFonts w:ascii="Calibri" w:hAnsi="Calibri"/>
                <w:color w:val="000000"/>
                <w:sz w:val="18"/>
                <w:szCs w:val="18"/>
              </w:rPr>
              <w:t>FSO</w:t>
            </w:r>
          </w:p>
        </w:tc>
        <w:tc>
          <w:tcPr>
            <w:tcW w:w="2736" w:type="dxa"/>
            <w:tcBorders>
              <w:top w:val="nil"/>
              <w:left w:val="single" w:sz="8" w:space="0" w:color="auto"/>
              <w:bottom w:val="nil"/>
              <w:right w:val="single" w:sz="8" w:space="0" w:color="auto"/>
            </w:tcBorders>
            <w:vAlign w:val="center"/>
          </w:tcPr>
          <w:p w:rsidR="003143B9" w:rsidRDefault="003143B9" w:rsidP="003143B9">
            <w:pPr>
              <w:rPr>
                <w:rFonts w:ascii="Calibri" w:hAnsi="Calibri"/>
                <w:color w:val="000000"/>
                <w:sz w:val="18"/>
                <w:szCs w:val="18"/>
              </w:rPr>
            </w:pPr>
            <w:r>
              <w:rPr>
                <w:rFonts w:ascii="Calibri" w:hAnsi="Calibri"/>
                <w:color w:val="000000"/>
                <w:sz w:val="18"/>
                <w:szCs w:val="18"/>
              </w:rPr>
              <w:t>Fraser Early Summer 0.3</w:t>
            </w:r>
          </w:p>
        </w:tc>
        <w:tc>
          <w:tcPr>
            <w:tcW w:w="1440" w:type="dxa"/>
            <w:tcBorders>
              <w:top w:val="nil"/>
              <w:left w:val="single" w:sz="8" w:space="0" w:color="auto"/>
              <w:bottom w:val="nil"/>
              <w:right w:val="single" w:sz="8" w:space="0" w:color="auto"/>
            </w:tcBorders>
          </w:tcPr>
          <w:p w:rsidR="003143B9" w:rsidRDefault="003143B9" w:rsidP="003143B9">
            <w:pPr>
              <w:jc w:val="center"/>
              <w:rPr>
                <w:rFonts w:ascii="Calibri" w:hAnsi="Calibri"/>
                <w:color w:val="000000"/>
                <w:sz w:val="18"/>
                <w:szCs w:val="18"/>
              </w:rPr>
            </w:pPr>
            <w:r>
              <w:rPr>
                <w:rFonts w:ascii="Calibri" w:hAnsi="Calibri"/>
                <w:color w:val="000000"/>
                <w:sz w:val="18"/>
                <w:szCs w:val="18"/>
              </w:rPr>
              <w:t>Escapement</w:t>
            </w:r>
          </w:p>
        </w:tc>
        <w:tc>
          <w:tcPr>
            <w:tcW w:w="864" w:type="dxa"/>
            <w:tcBorders>
              <w:top w:val="nil"/>
              <w:left w:val="single" w:sz="8" w:space="0" w:color="auto"/>
              <w:bottom w:val="nil"/>
              <w:right w:val="single" w:sz="8" w:space="0" w:color="auto"/>
            </w:tcBorders>
            <w:shd w:val="clear" w:color="auto" w:fill="auto"/>
            <w:noWrap/>
            <w:vAlign w:val="center"/>
            <w:hideMark/>
          </w:tcPr>
          <w:p w:rsidR="003143B9" w:rsidRDefault="003143B9" w:rsidP="003143B9">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119,202</w:t>
            </w:r>
          </w:p>
        </w:tc>
        <w:tc>
          <w:tcPr>
            <w:tcW w:w="960" w:type="dxa"/>
            <w:tcBorders>
              <w:top w:val="nil"/>
              <w:left w:val="nil"/>
              <w:bottom w:val="nil"/>
              <w:right w:val="nil"/>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114,566</w:t>
            </w:r>
          </w:p>
        </w:tc>
        <w:tc>
          <w:tcPr>
            <w:tcW w:w="1193" w:type="dxa"/>
            <w:tcBorders>
              <w:top w:val="nil"/>
              <w:left w:val="nil"/>
              <w:bottom w:val="nil"/>
              <w:right w:val="single" w:sz="8" w:space="0" w:color="auto"/>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104%</w:t>
            </w:r>
          </w:p>
        </w:tc>
      </w:tr>
      <w:tr w:rsidR="003143B9" w:rsidRPr="00814907" w:rsidTr="00633C1D">
        <w:trPr>
          <w:trHeight w:hRule="exact" w:val="259"/>
        </w:trPr>
        <w:tc>
          <w:tcPr>
            <w:tcW w:w="890" w:type="dxa"/>
            <w:tcBorders>
              <w:top w:val="nil"/>
              <w:left w:val="single" w:sz="8" w:space="0" w:color="auto"/>
              <w:bottom w:val="nil"/>
              <w:right w:val="nil"/>
            </w:tcBorders>
            <w:shd w:val="clear" w:color="auto" w:fill="auto"/>
            <w:noWrap/>
            <w:vAlign w:val="center"/>
            <w:hideMark/>
          </w:tcPr>
          <w:p w:rsidR="003143B9" w:rsidRDefault="003143B9" w:rsidP="003143B9">
            <w:pPr>
              <w:jc w:val="center"/>
              <w:rPr>
                <w:rFonts w:ascii="Calibri" w:hAnsi="Calibri"/>
                <w:color w:val="000000"/>
                <w:sz w:val="18"/>
                <w:szCs w:val="18"/>
              </w:rPr>
            </w:pPr>
            <w:r>
              <w:rPr>
                <w:rFonts w:ascii="Calibri" w:hAnsi="Calibri"/>
                <w:color w:val="000000"/>
                <w:sz w:val="18"/>
                <w:szCs w:val="18"/>
              </w:rPr>
              <w:t>FSS</w:t>
            </w:r>
          </w:p>
        </w:tc>
        <w:tc>
          <w:tcPr>
            <w:tcW w:w="2736" w:type="dxa"/>
            <w:tcBorders>
              <w:top w:val="nil"/>
              <w:left w:val="single" w:sz="8" w:space="0" w:color="auto"/>
              <w:bottom w:val="nil"/>
              <w:right w:val="single" w:sz="8" w:space="0" w:color="auto"/>
            </w:tcBorders>
            <w:vAlign w:val="center"/>
          </w:tcPr>
          <w:p w:rsidR="003143B9" w:rsidRDefault="003143B9" w:rsidP="003143B9">
            <w:pPr>
              <w:rPr>
                <w:rFonts w:ascii="Calibri" w:hAnsi="Calibri"/>
                <w:color w:val="000000"/>
                <w:sz w:val="18"/>
                <w:szCs w:val="18"/>
              </w:rPr>
            </w:pPr>
            <w:r>
              <w:rPr>
                <w:rFonts w:ascii="Calibri" w:hAnsi="Calibri"/>
                <w:color w:val="000000"/>
                <w:sz w:val="18"/>
                <w:szCs w:val="18"/>
              </w:rPr>
              <w:t>Fraser Early Summer 1.3</w:t>
            </w:r>
          </w:p>
        </w:tc>
        <w:tc>
          <w:tcPr>
            <w:tcW w:w="1440" w:type="dxa"/>
            <w:tcBorders>
              <w:top w:val="nil"/>
              <w:left w:val="single" w:sz="8" w:space="0" w:color="auto"/>
              <w:bottom w:val="nil"/>
              <w:right w:val="single" w:sz="8" w:space="0" w:color="auto"/>
            </w:tcBorders>
          </w:tcPr>
          <w:p w:rsidR="003143B9" w:rsidRDefault="003143B9" w:rsidP="003143B9">
            <w:pPr>
              <w:jc w:val="center"/>
              <w:rPr>
                <w:rFonts w:ascii="Calibri" w:hAnsi="Calibri"/>
                <w:color w:val="000000"/>
                <w:sz w:val="18"/>
                <w:szCs w:val="18"/>
              </w:rPr>
            </w:pPr>
            <w:r>
              <w:rPr>
                <w:rFonts w:ascii="Calibri" w:hAnsi="Calibri"/>
                <w:color w:val="000000"/>
                <w:sz w:val="18"/>
                <w:szCs w:val="18"/>
              </w:rPr>
              <w:t>Terminal Run</w:t>
            </w:r>
          </w:p>
        </w:tc>
        <w:tc>
          <w:tcPr>
            <w:tcW w:w="864" w:type="dxa"/>
            <w:tcBorders>
              <w:top w:val="nil"/>
              <w:left w:val="single" w:sz="8" w:space="0" w:color="auto"/>
              <w:bottom w:val="nil"/>
              <w:right w:val="single" w:sz="8" w:space="0" w:color="auto"/>
            </w:tcBorders>
            <w:shd w:val="clear" w:color="auto" w:fill="auto"/>
            <w:noWrap/>
            <w:vAlign w:val="center"/>
            <w:hideMark/>
          </w:tcPr>
          <w:p w:rsidR="003143B9" w:rsidRDefault="003143B9" w:rsidP="003143B9">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10,046</w:t>
            </w:r>
          </w:p>
        </w:tc>
        <w:tc>
          <w:tcPr>
            <w:tcW w:w="960" w:type="dxa"/>
            <w:tcBorders>
              <w:top w:val="nil"/>
              <w:left w:val="nil"/>
              <w:bottom w:val="nil"/>
              <w:right w:val="nil"/>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10,737</w:t>
            </w:r>
          </w:p>
        </w:tc>
        <w:tc>
          <w:tcPr>
            <w:tcW w:w="1193" w:type="dxa"/>
            <w:tcBorders>
              <w:top w:val="nil"/>
              <w:left w:val="nil"/>
              <w:bottom w:val="nil"/>
              <w:right w:val="single" w:sz="8" w:space="0" w:color="auto"/>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94%</w:t>
            </w:r>
          </w:p>
        </w:tc>
      </w:tr>
      <w:tr w:rsidR="003143B9" w:rsidRPr="00814907" w:rsidTr="00633C1D">
        <w:trPr>
          <w:trHeight w:hRule="exact" w:val="259"/>
        </w:trPr>
        <w:tc>
          <w:tcPr>
            <w:tcW w:w="890" w:type="dxa"/>
            <w:tcBorders>
              <w:top w:val="nil"/>
              <w:left w:val="single" w:sz="8" w:space="0" w:color="auto"/>
              <w:bottom w:val="nil"/>
              <w:right w:val="nil"/>
            </w:tcBorders>
            <w:shd w:val="clear" w:color="auto" w:fill="auto"/>
            <w:noWrap/>
            <w:vAlign w:val="center"/>
            <w:hideMark/>
          </w:tcPr>
          <w:p w:rsidR="003143B9" w:rsidRDefault="003143B9" w:rsidP="003143B9">
            <w:pPr>
              <w:jc w:val="center"/>
              <w:rPr>
                <w:rFonts w:ascii="Calibri" w:hAnsi="Calibri"/>
                <w:color w:val="000000"/>
                <w:sz w:val="18"/>
                <w:szCs w:val="18"/>
              </w:rPr>
            </w:pPr>
            <w:r>
              <w:rPr>
                <w:rFonts w:ascii="Calibri" w:hAnsi="Calibri"/>
                <w:color w:val="000000"/>
                <w:sz w:val="18"/>
                <w:szCs w:val="18"/>
              </w:rPr>
              <w:t>FHF</w:t>
            </w:r>
          </w:p>
        </w:tc>
        <w:tc>
          <w:tcPr>
            <w:tcW w:w="2736" w:type="dxa"/>
            <w:tcBorders>
              <w:top w:val="nil"/>
              <w:left w:val="single" w:sz="8" w:space="0" w:color="auto"/>
              <w:bottom w:val="nil"/>
              <w:right w:val="single" w:sz="8" w:space="0" w:color="auto"/>
            </w:tcBorders>
            <w:vAlign w:val="center"/>
          </w:tcPr>
          <w:p w:rsidR="003143B9" w:rsidRDefault="003143B9" w:rsidP="003143B9">
            <w:pPr>
              <w:rPr>
                <w:rFonts w:ascii="Calibri" w:hAnsi="Calibri"/>
                <w:color w:val="000000"/>
                <w:sz w:val="18"/>
                <w:szCs w:val="18"/>
              </w:rPr>
            </w:pPr>
            <w:r>
              <w:rPr>
                <w:rFonts w:ascii="Calibri" w:hAnsi="Calibri"/>
                <w:color w:val="000000"/>
                <w:sz w:val="18"/>
                <w:szCs w:val="18"/>
              </w:rPr>
              <w:t>Fraser Late Natural (Harrison)</w:t>
            </w:r>
          </w:p>
        </w:tc>
        <w:tc>
          <w:tcPr>
            <w:tcW w:w="1440" w:type="dxa"/>
            <w:tcBorders>
              <w:top w:val="nil"/>
              <w:left w:val="single" w:sz="8" w:space="0" w:color="auto"/>
              <w:bottom w:val="nil"/>
              <w:right w:val="single" w:sz="8" w:space="0" w:color="auto"/>
            </w:tcBorders>
          </w:tcPr>
          <w:p w:rsidR="003143B9" w:rsidRDefault="003143B9" w:rsidP="003143B9">
            <w:pPr>
              <w:jc w:val="center"/>
              <w:rPr>
                <w:rFonts w:ascii="Calibri" w:hAnsi="Calibri"/>
                <w:color w:val="000000"/>
                <w:sz w:val="18"/>
                <w:szCs w:val="18"/>
              </w:rPr>
            </w:pPr>
            <w:r>
              <w:rPr>
                <w:rFonts w:ascii="Calibri" w:hAnsi="Calibri"/>
                <w:color w:val="000000"/>
                <w:sz w:val="18"/>
                <w:szCs w:val="18"/>
              </w:rPr>
              <w:t>Escapement</w:t>
            </w:r>
          </w:p>
        </w:tc>
        <w:tc>
          <w:tcPr>
            <w:tcW w:w="864" w:type="dxa"/>
            <w:tcBorders>
              <w:top w:val="nil"/>
              <w:left w:val="single" w:sz="8" w:space="0" w:color="auto"/>
              <w:bottom w:val="nil"/>
              <w:right w:val="single" w:sz="8" w:space="0" w:color="auto"/>
            </w:tcBorders>
            <w:shd w:val="clear" w:color="auto" w:fill="auto"/>
            <w:noWrap/>
            <w:vAlign w:val="center"/>
            <w:hideMark/>
          </w:tcPr>
          <w:p w:rsidR="003143B9" w:rsidRDefault="003143B9" w:rsidP="003143B9">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53,314</w:t>
            </w:r>
          </w:p>
        </w:tc>
        <w:tc>
          <w:tcPr>
            <w:tcW w:w="960" w:type="dxa"/>
            <w:tcBorders>
              <w:top w:val="nil"/>
              <w:left w:val="nil"/>
              <w:bottom w:val="nil"/>
              <w:right w:val="nil"/>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59,745</w:t>
            </w:r>
          </w:p>
        </w:tc>
        <w:tc>
          <w:tcPr>
            <w:tcW w:w="1193" w:type="dxa"/>
            <w:tcBorders>
              <w:top w:val="nil"/>
              <w:left w:val="nil"/>
              <w:bottom w:val="nil"/>
              <w:right w:val="single" w:sz="8" w:space="0" w:color="auto"/>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89%</w:t>
            </w:r>
          </w:p>
        </w:tc>
      </w:tr>
      <w:tr w:rsidR="003143B9" w:rsidRPr="00814907" w:rsidTr="00633C1D">
        <w:trPr>
          <w:trHeight w:hRule="exact" w:val="259"/>
        </w:trPr>
        <w:tc>
          <w:tcPr>
            <w:tcW w:w="890" w:type="dxa"/>
            <w:tcBorders>
              <w:top w:val="nil"/>
              <w:left w:val="single" w:sz="8" w:space="0" w:color="auto"/>
              <w:bottom w:val="nil"/>
              <w:right w:val="nil"/>
            </w:tcBorders>
            <w:shd w:val="clear" w:color="auto" w:fill="auto"/>
            <w:noWrap/>
            <w:vAlign w:val="center"/>
            <w:hideMark/>
          </w:tcPr>
          <w:p w:rsidR="003143B9" w:rsidRDefault="003143B9" w:rsidP="003143B9">
            <w:pPr>
              <w:jc w:val="center"/>
              <w:rPr>
                <w:rFonts w:ascii="Calibri" w:hAnsi="Calibri"/>
                <w:color w:val="000000"/>
                <w:sz w:val="18"/>
                <w:szCs w:val="18"/>
              </w:rPr>
            </w:pPr>
            <w:r>
              <w:rPr>
                <w:rFonts w:ascii="Calibri" w:hAnsi="Calibri"/>
                <w:color w:val="000000"/>
                <w:sz w:val="18"/>
                <w:szCs w:val="18"/>
              </w:rPr>
              <w:t>FCF</w:t>
            </w:r>
          </w:p>
        </w:tc>
        <w:tc>
          <w:tcPr>
            <w:tcW w:w="2736" w:type="dxa"/>
            <w:tcBorders>
              <w:top w:val="nil"/>
              <w:left w:val="single" w:sz="8" w:space="0" w:color="auto"/>
              <w:bottom w:val="nil"/>
              <w:right w:val="single" w:sz="8" w:space="0" w:color="auto"/>
            </w:tcBorders>
            <w:vAlign w:val="center"/>
          </w:tcPr>
          <w:p w:rsidR="003143B9" w:rsidRDefault="003143B9" w:rsidP="003143B9">
            <w:pPr>
              <w:rPr>
                <w:rFonts w:ascii="Calibri" w:hAnsi="Calibri"/>
                <w:color w:val="000000"/>
                <w:sz w:val="18"/>
                <w:szCs w:val="18"/>
              </w:rPr>
            </w:pPr>
            <w:r>
              <w:rPr>
                <w:rFonts w:ascii="Calibri" w:hAnsi="Calibri"/>
                <w:color w:val="000000"/>
                <w:sz w:val="18"/>
                <w:szCs w:val="18"/>
              </w:rPr>
              <w:t>Fraser Late Hatchery (Chilliwack)</w:t>
            </w:r>
          </w:p>
        </w:tc>
        <w:tc>
          <w:tcPr>
            <w:tcW w:w="1440" w:type="dxa"/>
            <w:tcBorders>
              <w:top w:val="nil"/>
              <w:left w:val="single" w:sz="8" w:space="0" w:color="auto"/>
              <w:bottom w:val="nil"/>
              <w:right w:val="single" w:sz="8" w:space="0" w:color="auto"/>
            </w:tcBorders>
          </w:tcPr>
          <w:p w:rsidR="003143B9" w:rsidRDefault="003143B9" w:rsidP="003143B9">
            <w:pPr>
              <w:jc w:val="center"/>
              <w:rPr>
                <w:rFonts w:ascii="Calibri" w:hAnsi="Calibri"/>
                <w:color w:val="000000"/>
                <w:sz w:val="18"/>
                <w:szCs w:val="18"/>
              </w:rPr>
            </w:pPr>
            <w:r>
              <w:rPr>
                <w:rFonts w:ascii="Calibri" w:hAnsi="Calibri"/>
                <w:color w:val="000000"/>
                <w:sz w:val="18"/>
                <w:szCs w:val="18"/>
              </w:rPr>
              <w:t>Escapement</w:t>
            </w:r>
          </w:p>
        </w:tc>
        <w:tc>
          <w:tcPr>
            <w:tcW w:w="864" w:type="dxa"/>
            <w:tcBorders>
              <w:top w:val="nil"/>
              <w:left w:val="single" w:sz="8" w:space="0" w:color="auto"/>
              <w:bottom w:val="nil"/>
              <w:right w:val="single" w:sz="8" w:space="0" w:color="auto"/>
            </w:tcBorders>
            <w:shd w:val="clear" w:color="auto" w:fill="auto"/>
            <w:noWrap/>
            <w:vAlign w:val="center"/>
            <w:hideMark/>
          </w:tcPr>
          <w:p w:rsidR="003143B9" w:rsidRDefault="003143B9" w:rsidP="003143B9">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44,589</w:t>
            </w:r>
          </w:p>
        </w:tc>
        <w:tc>
          <w:tcPr>
            <w:tcW w:w="960" w:type="dxa"/>
            <w:tcBorders>
              <w:top w:val="nil"/>
              <w:left w:val="nil"/>
              <w:bottom w:val="nil"/>
              <w:right w:val="nil"/>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31,077</w:t>
            </w:r>
          </w:p>
        </w:tc>
        <w:tc>
          <w:tcPr>
            <w:tcW w:w="1193" w:type="dxa"/>
            <w:tcBorders>
              <w:top w:val="nil"/>
              <w:left w:val="nil"/>
              <w:bottom w:val="nil"/>
              <w:right w:val="single" w:sz="8" w:space="0" w:color="auto"/>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143%</w:t>
            </w:r>
          </w:p>
        </w:tc>
      </w:tr>
      <w:tr w:rsidR="003143B9" w:rsidRPr="00814907" w:rsidTr="00633C1D">
        <w:trPr>
          <w:trHeight w:hRule="exact" w:val="259"/>
        </w:trPr>
        <w:tc>
          <w:tcPr>
            <w:tcW w:w="890" w:type="dxa"/>
            <w:tcBorders>
              <w:top w:val="nil"/>
              <w:left w:val="single" w:sz="8" w:space="0" w:color="auto"/>
              <w:bottom w:val="nil"/>
              <w:right w:val="nil"/>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NKS</w:t>
            </w:r>
          </w:p>
        </w:tc>
        <w:tc>
          <w:tcPr>
            <w:tcW w:w="2736" w:type="dxa"/>
            <w:tcBorders>
              <w:top w:val="nil"/>
              <w:left w:val="single" w:sz="8" w:space="0" w:color="auto"/>
              <w:bottom w:val="nil"/>
              <w:right w:val="single" w:sz="8" w:space="0" w:color="auto"/>
            </w:tcBorders>
            <w:vAlign w:val="center"/>
          </w:tcPr>
          <w:p w:rsidR="003143B9" w:rsidRDefault="003143B9" w:rsidP="003143B9">
            <w:pPr>
              <w:rPr>
                <w:rFonts w:ascii="Calibri" w:hAnsi="Calibri"/>
                <w:color w:val="000000"/>
                <w:sz w:val="18"/>
                <w:szCs w:val="18"/>
              </w:rPr>
            </w:pPr>
            <w:r>
              <w:rPr>
                <w:rFonts w:ascii="Calibri" w:hAnsi="Calibri"/>
                <w:color w:val="000000"/>
                <w:sz w:val="18"/>
                <w:szCs w:val="18"/>
              </w:rPr>
              <w:t>Nooksack Spring</w:t>
            </w:r>
          </w:p>
        </w:tc>
        <w:tc>
          <w:tcPr>
            <w:tcW w:w="1440" w:type="dxa"/>
            <w:tcBorders>
              <w:top w:val="nil"/>
              <w:left w:val="single" w:sz="8" w:space="0" w:color="auto"/>
              <w:bottom w:val="nil"/>
              <w:right w:val="single" w:sz="8" w:space="0" w:color="auto"/>
            </w:tcBorders>
          </w:tcPr>
          <w:p w:rsidR="003143B9" w:rsidRDefault="003143B9" w:rsidP="003143B9">
            <w:pPr>
              <w:jc w:val="center"/>
              <w:rPr>
                <w:rFonts w:ascii="Calibri" w:hAnsi="Calibri"/>
                <w:color w:val="000000"/>
                <w:sz w:val="18"/>
                <w:szCs w:val="18"/>
              </w:rPr>
            </w:pPr>
            <w:r>
              <w:rPr>
                <w:rFonts w:ascii="Calibri" w:hAnsi="Calibri"/>
                <w:color w:val="000000"/>
                <w:sz w:val="18"/>
                <w:szCs w:val="18"/>
              </w:rPr>
              <w:t>Escapement</w:t>
            </w:r>
          </w:p>
        </w:tc>
        <w:tc>
          <w:tcPr>
            <w:tcW w:w="864" w:type="dxa"/>
            <w:tcBorders>
              <w:top w:val="nil"/>
              <w:left w:val="single" w:sz="8" w:space="0" w:color="auto"/>
              <w:bottom w:val="nil"/>
              <w:right w:val="single" w:sz="8" w:space="0" w:color="auto"/>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1,511</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1,479</w:t>
            </w:r>
          </w:p>
        </w:tc>
        <w:tc>
          <w:tcPr>
            <w:tcW w:w="1193" w:type="dxa"/>
            <w:tcBorders>
              <w:top w:val="nil"/>
              <w:left w:val="nil"/>
              <w:bottom w:val="nil"/>
              <w:right w:val="single" w:sz="8" w:space="0" w:color="auto"/>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102%</w:t>
            </w:r>
          </w:p>
        </w:tc>
      </w:tr>
      <w:tr w:rsidR="003143B9" w:rsidRPr="00814907" w:rsidTr="00633C1D">
        <w:trPr>
          <w:trHeight w:hRule="exact" w:val="259"/>
        </w:trPr>
        <w:tc>
          <w:tcPr>
            <w:tcW w:w="890" w:type="dxa"/>
            <w:tcBorders>
              <w:top w:val="nil"/>
              <w:left w:val="single" w:sz="8" w:space="0" w:color="auto"/>
              <w:bottom w:val="nil"/>
              <w:right w:val="nil"/>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NKF</w:t>
            </w:r>
          </w:p>
        </w:tc>
        <w:tc>
          <w:tcPr>
            <w:tcW w:w="2736" w:type="dxa"/>
            <w:tcBorders>
              <w:top w:val="nil"/>
              <w:left w:val="single" w:sz="8" w:space="0" w:color="auto"/>
              <w:bottom w:val="nil"/>
              <w:right w:val="single" w:sz="8" w:space="0" w:color="auto"/>
            </w:tcBorders>
            <w:vAlign w:val="center"/>
          </w:tcPr>
          <w:p w:rsidR="003143B9" w:rsidRDefault="003143B9" w:rsidP="003143B9">
            <w:pPr>
              <w:rPr>
                <w:rFonts w:ascii="Calibri" w:hAnsi="Calibri"/>
                <w:color w:val="000000"/>
                <w:sz w:val="18"/>
                <w:szCs w:val="18"/>
              </w:rPr>
            </w:pPr>
            <w:r>
              <w:rPr>
                <w:rFonts w:ascii="Calibri" w:hAnsi="Calibri"/>
                <w:color w:val="000000"/>
                <w:sz w:val="18"/>
                <w:szCs w:val="18"/>
              </w:rPr>
              <w:t>Nooksack/Samish Fall</w:t>
            </w:r>
          </w:p>
        </w:tc>
        <w:tc>
          <w:tcPr>
            <w:tcW w:w="1440" w:type="dxa"/>
            <w:tcBorders>
              <w:top w:val="nil"/>
              <w:left w:val="single" w:sz="8" w:space="0" w:color="auto"/>
              <w:bottom w:val="nil"/>
              <w:right w:val="single" w:sz="8" w:space="0" w:color="auto"/>
            </w:tcBorders>
          </w:tcPr>
          <w:p w:rsidR="003143B9" w:rsidRDefault="003143B9" w:rsidP="003143B9">
            <w:pPr>
              <w:jc w:val="center"/>
              <w:rPr>
                <w:rFonts w:ascii="Calibri" w:hAnsi="Calibri"/>
                <w:color w:val="000000"/>
                <w:sz w:val="18"/>
                <w:szCs w:val="18"/>
              </w:rPr>
            </w:pPr>
            <w:r>
              <w:rPr>
                <w:rFonts w:ascii="Calibri" w:hAnsi="Calibri"/>
                <w:color w:val="000000"/>
                <w:sz w:val="18"/>
                <w:szCs w:val="18"/>
              </w:rPr>
              <w:t>Terminal Run</w:t>
            </w:r>
          </w:p>
        </w:tc>
        <w:tc>
          <w:tcPr>
            <w:tcW w:w="864" w:type="dxa"/>
            <w:tcBorders>
              <w:top w:val="nil"/>
              <w:left w:val="single" w:sz="8" w:space="0" w:color="auto"/>
              <w:bottom w:val="nil"/>
              <w:right w:val="single" w:sz="8" w:space="0" w:color="auto"/>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15,769</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16,858</w:t>
            </w:r>
          </w:p>
        </w:tc>
        <w:tc>
          <w:tcPr>
            <w:tcW w:w="1193" w:type="dxa"/>
            <w:tcBorders>
              <w:top w:val="nil"/>
              <w:left w:val="nil"/>
              <w:bottom w:val="nil"/>
              <w:right w:val="single" w:sz="8" w:space="0" w:color="auto"/>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94%</w:t>
            </w:r>
          </w:p>
        </w:tc>
      </w:tr>
      <w:tr w:rsidR="003143B9" w:rsidRPr="00814907" w:rsidTr="00633C1D">
        <w:trPr>
          <w:trHeight w:hRule="exact" w:val="259"/>
        </w:trPr>
        <w:tc>
          <w:tcPr>
            <w:tcW w:w="890" w:type="dxa"/>
            <w:tcBorders>
              <w:top w:val="nil"/>
              <w:left w:val="single" w:sz="8" w:space="0" w:color="auto"/>
              <w:bottom w:val="nil"/>
              <w:right w:val="nil"/>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SKG</w:t>
            </w:r>
          </w:p>
        </w:tc>
        <w:tc>
          <w:tcPr>
            <w:tcW w:w="2736" w:type="dxa"/>
            <w:tcBorders>
              <w:top w:val="nil"/>
              <w:left w:val="single" w:sz="8" w:space="0" w:color="auto"/>
              <w:bottom w:val="nil"/>
              <w:right w:val="single" w:sz="8" w:space="0" w:color="auto"/>
            </w:tcBorders>
            <w:vAlign w:val="center"/>
          </w:tcPr>
          <w:p w:rsidR="003143B9" w:rsidRDefault="003143B9" w:rsidP="003143B9">
            <w:pPr>
              <w:rPr>
                <w:rFonts w:ascii="Calibri" w:hAnsi="Calibri"/>
                <w:color w:val="000000"/>
                <w:sz w:val="18"/>
                <w:szCs w:val="18"/>
              </w:rPr>
            </w:pPr>
            <w:r>
              <w:rPr>
                <w:rFonts w:ascii="Calibri" w:hAnsi="Calibri"/>
                <w:color w:val="000000"/>
                <w:sz w:val="18"/>
                <w:szCs w:val="18"/>
              </w:rPr>
              <w:t>Skagit Summer/Fall Wild</w:t>
            </w:r>
          </w:p>
        </w:tc>
        <w:tc>
          <w:tcPr>
            <w:tcW w:w="1440" w:type="dxa"/>
            <w:tcBorders>
              <w:top w:val="nil"/>
              <w:left w:val="single" w:sz="8" w:space="0" w:color="auto"/>
              <w:bottom w:val="nil"/>
              <w:right w:val="single" w:sz="8" w:space="0" w:color="auto"/>
            </w:tcBorders>
          </w:tcPr>
          <w:p w:rsidR="003143B9" w:rsidRDefault="003143B9" w:rsidP="003143B9">
            <w:pPr>
              <w:jc w:val="center"/>
              <w:rPr>
                <w:rFonts w:ascii="Calibri" w:hAnsi="Calibri"/>
                <w:color w:val="000000"/>
                <w:sz w:val="18"/>
                <w:szCs w:val="18"/>
              </w:rPr>
            </w:pPr>
            <w:r>
              <w:rPr>
                <w:rFonts w:ascii="Calibri" w:hAnsi="Calibri"/>
                <w:color w:val="000000"/>
                <w:sz w:val="18"/>
                <w:szCs w:val="18"/>
              </w:rPr>
              <w:t>Terminal Run</w:t>
            </w:r>
          </w:p>
        </w:tc>
        <w:tc>
          <w:tcPr>
            <w:tcW w:w="864" w:type="dxa"/>
            <w:tcBorders>
              <w:top w:val="nil"/>
              <w:left w:val="single" w:sz="8" w:space="0" w:color="auto"/>
              <w:bottom w:val="nil"/>
              <w:right w:val="single" w:sz="8" w:space="0" w:color="auto"/>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13,971</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12,877</w:t>
            </w:r>
          </w:p>
        </w:tc>
        <w:tc>
          <w:tcPr>
            <w:tcW w:w="1193" w:type="dxa"/>
            <w:tcBorders>
              <w:top w:val="nil"/>
              <w:left w:val="nil"/>
              <w:bottom w:val="nil"/>
              <w:right w:val="single" w:sz="8" w:space="0" w:color="auto"/>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108%</w:t>
            </w:r>
          </w:p>
        </w:tc>
      </w:tr>
      <w:tr w:rsidR="003143B9" w:rsidRPr="00814907" w:rsidTr="00633C1D">
        <w:trPr>
          <w:trHeight w:hRule="exact" w:val="259"/>
        </w:trPr>
        <w:tc>
          <w:tcPr>
            <w:tcW w:w="890" w:type="dxa"/>
            <w:tcBorders>
              <w:top w:val="nil"/>
              <w:left w:val="single" w:sz="8" w:space="0" w:color="auto"/>
              <w:bottom w:val="nil"/>
              <w:right w:val="nil"/>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STL</w:t>
            </w:r>
          </w:p>
        </w:tc>
        <w:tc>
          <w:tcPr>
            <w:tcW w:w="2736" w:type="dxa"/>
            <w:tcBorders>
              <w:top w:val="nil"/>
              <w:left w:val="single" w:sz="8" w:space="0" w:color="auto"/>
              <w:bottom w:val="nil"/>
              <w:right w:val="single" w:sz="8" w:space="0" w:color="auto"/>
            </w:tcBorders>
            <w:vAlign w:val="center"/>
          </w:tcPr>
          <w:p w:rsidR="003143B9" w:rsidRDefault="003143B9" w:rsidP="003143B9">
            <w:pPr>
              <w:rPr>
                <w:rFonts w:ascii="Calibri" w:hAnsi="Calibri"/>
                <w:color w:val="000000"/>
                <w:sz w:val="18"/>
                <w:szCs w:val="18"/>
              </w:rPr>
            </w:pPr>
            <w:r>
              <w:rPr>
                <w:rFonts w:ascii="Calibri" w:hAnsi="Calibri"/>
                <w:color w:val="000000"/>
                <w:sz w:val="18"/>
                <w:szCs w:val="18"/>
              </w:rPr>
              <w:t>Stillaguamish Summer/Fall Wild</w:t>
            </w:r>
          </w:p>
        </w:tc>
        <w:tc>
          <w:tcPr>
            <w:tcW w:w="1440" w:type="dxa"/>
            <w:tcBorders>
              <w:top w:val="nil"/>
              <w:left w:val="single" w:sz="8" w:space="0" w:color="auto"/>
              <w:bottom w:val="nil"/>
              <w:right w:val="single" w:sz="8" w:space="0" w:color="auto"/>
            </w:tcBorders>
          </w:tcPr>
          <w:p w:rsidR="003143B9" w:rsidRDefault="003143B9" w:rsidP="003143B9">
            <w:pPr>
              <w:jc w:val="center"/>
              <w:rPr>
                <w:rFonts w:ascii="Calibri" w:hAnsi="Calibri"/>
                <w:color w:val="000000"/>
                <w:sz w:val="18"/>
                <w:szCs w:val="18"/>
              </w:rPr>
            </w:pPr>
            <w:r>
              <w:rPr>
                <w:rFonts w:ascii="Calibri" w:hAnsi="Calibri"/>
                <w:color w:val="000000"/>
                <w:sz w:val="18"/>
                <w:szCs w:val="18"/>
              </w:rPr>
              <w:t>Escapement</w:t>
            </w:r>
          </w:p>
        </w:tc>
        <w:tc>
          <w:tcPr>
            <w:tcW w:w="864" w:type="dxa"/>
            <w:tcBorders>
              <w:top w:val="nil"/>
              <w:left w:val="single" w:sz="8" w:space="0" w:color="auto"/>
              <w:bottom w:val="nil"/>
              <w:right w:val="single" w:sz="8" w:space="0" w:color="auto"/>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728</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762</w:t>
            </w:r>
          </w:p>
        </w:tc>
        <w:tc>
          <w:tcPr>
            <w:tcW w:w="1193" w:type="dxa"/>
            <w:tcBorders>
              <w:top w:val="nil"/>
              <w:left w:val="nil"/>
              <w:bottom w:val="nil"/>
              <w:right w:val="single" w:sz="8" w:space="0" w:color="auto"/>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96%</w:t>
            </w:r>
          </w:p>
        </w:tc>
      </w:tr>
      <w:tr w:rsidR="003143B9" w:rsidRPr="00814907" w:rsidTr="00633C1D">
        <w:trPr>
          <w:trHeight w:hRule="exact" w:val="259"/>
        </w:trPr>
        <w:tc>
          <w:tcPr>
            <w:tcW w:w="890" w:type="dxa"/>
            <w:tcBorders>
              <w:top w:val="nil"/>
              <w:left w:val="single" w:sz="8" w:space="0" w:color="auto"/>
              <w:bottom w:val="nil"/>
              <w:right w:val="nil"/>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SNO</w:t>
            </w:r>
          </w:p>
        </w:tc>
        <w:tc>
          <w:tcPr>
            <w:tcW w:w="2736" w:type="dxa"/>
            <w:tcBorders>
              <w:top w:val="nil"/>
              <w:left w:val="single" w:sz="8" w:space="0" w:color="auto"/>
              <w:bottom w:val="nil"/>
              <w:right w:val="single" w:sz="8" w:space="0" w:color="auto"/>
            </w:tcBorders>
            <w:vAlign w:val="center"/>
          </w:tcPr>
          <w:p w:rsidR="003143B9" w:rsidRDefault="003143B9" w:rsidP="003143B9">
            <w:pPr>
              <w:rPr>
                <w:rFonts w:ascii="Calibri" w:hAnsi="Calibri"/>
                <w:color w:val="000000"/>
                <w:sz w:val="18"/>
                <w:szCs w:val="18"/>
              </w:rPr>
            </w:pPr>
            <w:r>
              <w:rPr>
                <w:rFonts w:ascii="Calibri" w:hAnsi="Calibri"/>
                <w:color w:val="000000"/>
                <w:sz w:val="18"/>
                <w:szCs w:val="18"/>
              </w:rPr>
              <w:t>Snohomish Summer/Fall Wild</w:t>
            </w:r>
          </w:p>
        </w:tc>
        <w:tc>
          <w:tcPr>
            <w:tcW w:w="1440" w:type="dxa"/>
            <w:tcBorders>
              <w:top w:val="nil"/>
              <w:left w:val="single" w:sz="8" w:space="0" w:color="auto"/>
              <w:bottom w:val="nil"/>
              <w:right w:val="single" w:sz="8" w:space="0" w:color="auto"/>
            </w:tcBorders>
          </w:tcPr>
          <w:p w:rsidR="003143B9" w:rsidRDefault="003143B9" w:rsidP="003143B9">
            <w:pPr>
              <w:jc w:val="center"/>
              <w:rPr>
                <w:rFonts w:ascii="Calibri" w:hAnsi="Calibri"/>
                <w:color w:val="000000"/>
                <w:sz w:val="18"/>
                <w:szCs w:val="18"/>
              </w:rPr>
            </w:pPr>
            <w:r>
              <w:rPr>
                <w:rFonts w:ascii="Calibri" w:hAnsi="Calibri"/>
                <w:color w:val="000000"/>
                <w:sz w:val="18"/>
                <w:szCs w:val="18"/>
              </w:rPr>
              <w:t>Terminal Run</w:t>
            </w:r>
          </w:p>
        </w:tc>
        <w:tc>
          <w:tcPr>
            <w:tcW w:w="864" w:type="dxa"/>
            <w:tcBorders>
              <w:top w:val="nil"/>
              <w:left w:val="single" w:sz="8" w:space="0" w:color="auto"/>
              <w:bottom w:val="nil"/>
              <w:right w:val="single" w:sz="8" w:space="0" w:color="auto"/>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2,557</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2,978</w:t>
            </w:r>
          </w:p>
        </w:tc>
        <w:tc>
          <w:tcPr>
            <w:tcW w:w="1193" w:type="dxa"/>
            <w:tcBorders>
              <w:top w:val="nil"/>
              <w:left w:val="nil"/>
              <w:bottom w:val="nil"/>
              <w:right w:val="single" w:sz="8" w:space="0" w:color="auto"/>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86%</w:t>
            </w:r>
          </w:p>
        </w:tc>
      </w:tr>
      <w:tr w:rsidR="003143B9" w:rsidRPr="00814907" w:rsidTr="00633C1D">
        <w:trPr>
          <w:trHeight w:hRule="exact" w:val="259"/>
        </w:trPr>
        <w:tc>
          <w:tcPr>
            <w:tcW w:w="890" w:type="dxa"/>
            <w:tcBorders>
              <w:top w:val="nil"/>
              <w:left w:val="single" w:sz="8" w:space="0" w:color="auto"/>
              <w:bottom w:val="nil"/>
              <w:right w:val="nil"/>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PSF</w:t>
            </w:r>
          </w:p>
        </w:tc>
        <w:tc>
          <w:tcPr>
            <w:tcW w:w="2736" w:type="dxa"/>
            <w:tcBorders>
              <w:top w:val="nil"/>
              <w:left w:val="single" w:sz="8" w:space="0" w:color="auto"/>
              <w:bottom w:val="nil"/>
              <w:right w:val="single" w:sz="8" w:space="0" w:color="auto"/>
            </w:tcBorders>
            <w:vAlign w:val="center"/>
          </w:tcPr>
          <w:p w:rsidR="003143B9" w:rsidRDefault="003143B9" w:rsidP="003143B9">
            <w:pPr>
              <w:rPr>
                <w:rFonts w:ascii="Calibri" w:hAnsi="Calibri"/>
                <w:color w:val="000000"/>
                <w:sz w:val="18"/>
                <w:szCs w:val="18"/>
              </w:rPr>
            </w:pPr>
            <w:r>
              <w:rPr>
                <w:rFonts w:ascii="Calibri" w:hAnsi="Calibri"/>
                <w:color w:val="000000"/>
                <w:sz w:val="18"/>
                <w:szCs w:val="18"/>
              </w:rPr>
              <w:t>Puget Sound Fingerling</w:t>
            </w:r>
          </w:p>
        </w:tc>
        <w:tc>
          <w:tcPr>
            <w:tcW w:w="1440" w:type="dxa"/>
            <w:tcBorders>
              <w:top w:val="nil"/>
              <w:left w:val="single" w:sz="8" w:space="0" w:color="auto"/>
              <w:bottom w:val="nil"/>
              <w:right w:val="single" w:sz="8" w:space="0" w:color="auto"/>
            </w:tcBorders>
          </w:tcPr>
          <w:p w:rsidR="003143B9" w:rsidRDefault="003143B9" w:rsidP="003143B9">
            <w:pPr>
              <w:jc w:val="center"/>
              <w:rPr>
                <w:rFonts w:ascii="Calibri" w:hAnsi="Calibri"/>
                <w:color w:val="000000"/>
                <w:sz w:val="18"/>
                <w:szCs w:val="18"/>
              </w:rPr>
            </w:pPr>
            <w:r>
              <w:rPr>
                <w:rFonts w:ascii="Calibri" w:hAnsi="Calibri"/>
                <w:color w:val="000000"/>
                <w:sz w:val="18"/>
                <w:szCs w:val="18"/>
              </w:rPr>
              <w:t>Terminal Run</w:t>
            </w:r>
          </w:p>
        </w:tc>
        <w:tc>
          <w:tcPr>
            <w:tcW w:w="864" w:type="dxa"/>
            <w:tcBorders>
              <w:top w:val="nil"/>
              <w:left w:val="single" w:sz="8" w:space="0" w:color="auto"/>
              <w:bottom w:val="nil"/>
              <w:right w:val="single" w:sz="8" w:space="0" w:color="auto"/>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206,848</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186,117</w:t>
            </w:r>
          </w:p>
        </w:tc>
        <w:tc>
          <w:tcPr>
            <w:tcW w:w="1193" w:type="dxa"/>
            <w:tcBorders>
              <w:top w:val="nil"/>
              <w:left w:val="nil"/>
              <w:bottom w:val="nil"/>
              <w:right w:val="single" w:sz="8" w:space="0" w:color="auto"/>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111%</w:t>
            </w:r>
          </w:p>
        </w:tc>
      </w:tr>
      <w:tr w:rsidR="003143B9" w:rsidRPr="00814907" w:rsidTr="00633C1D">
        <w:trPr>
          <w:trHeight w:hRule="exact" w:val="259"/>
        </w:trPr>
        <w:tc>
          <w:tcPr>
            <w:tcW w:w="890" w:type="dxa"/>
            <w:tcBorders>
              <w:top w:val="nil"/>
              <w:left w:val="single" w:sz="8" w:space="0" w:color="auto"/>
              <w:bottom w:val="nil"/>
              <w:right w:val="nil"/>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PSY</w:t>
            </w:r>
          </w:p>
        </w:tc>
        <w:tc>
          <w:tcPr>
            <w:tcW w:w="2736" w:type="dxa"/>
            <w:tcBorders>
              <w:top w:val="nil"/>
              <w:left w:val="single" w:sz="8" w:space="0" w:color="auto"/>
              <w:bottom w:val="nil"/>
              <w:right w:val="single" w:sz="8" w:space="0" w:color="auto"/>
            </w:tcBorders>
            <w:vAlign w:val="center"/>
          </w:tcPr>
          <w:p w:rsidR="003143B9" w:rsidRDefault="003143B9" w:rsidP="003143B9">
            <w:pPr>
              <w:rPr>
                <w:rFonts w:ascii="Calibri" w:hAnsi="Calibri"/>
                <w:color w:val="000000"/>
                <w:sz w:val="18"/>
                <w:szCs w:val="18"/>
              </w:rPr>
            </w:pPr>
            <w:r>
              <w:rPr>
                <w:rFonts w:ascii="Calibri" w:hAnsi="Calibri"/>
                <w:color w:val="000000"/>
                <w:sz w:val="18"/>
                <w:szCs w:val="18"/>
              </w:rPr>
              <w:t>Puget Sound Yearling</w:t>
            </w:r>
          </w:p>
        </w:tc>
        <w:tc>
          <w:tcPr>
            <w:tcW w:w="1440" w:type="dxa"/>
            <w:tcBorders>
              <w:top w:val="nil"/>
              <w:left w:val="single" w:sz="8" w:space="0" w:color="auto"/>
              <w:bottom w:val="nil"/>
              <w:right w:val="single" w:sz="8" w:space="0" w:color="auto"/>
            </w:tcBorders>
          </w:tcPr>
          <w:p w:rsidR="003143B9" w:rsidRDefault="003143B9" w:rsidP="003143B9">
            <w:pPr>
              <w:jc w:val="center"/>
              <w:rPr>
                <w:rFonts w:ascii="Calibri" w:hAnsi="Calibri"/>
                <w:color w:val="000000"/>
                <w:sz w:val="18"/>
                <w:szCs w:val="18"/>
              </w:rPr>
            </w:pPr>
            <w:r>
              <w:rPr>
                <w:rFonts w:ascii="Calibri" w:hAnsi="Calibri"/>
                <w:color w:val="000000"/>
                <w:sz w:val="18"/>
                <w:szCs w:val="18"/>
              </w:rPr>
              <w:t>Terminal Run</w:t>
            </w:r>
          </w:p>
        </w:tc>
        <w:tc>
          <w:tcPr>
            <w:tcW w:w="864" w:type="dxa"/>
            <w:tcBorders>
              <w:top w:val="nil"/>
              <w:left w:val="single" w:sz="8" w:space="0" w:color="auto"/>
              <w:bottom w:val="nil"/>
              <w:right w:val="single" w:sz="8" w:space="0" w:color="auto"/>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4,609</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4,059</w:t>
            </w:r>
          </w:p>
        </w:tc>
        <w:tc>
          <w:tcPr>
            <w:tcW w:w="1193" w:type="dxa"/>
            <w:tcBorders>
              <w:top w:val="nil"/>
              <w:left w:val="nil"/>
              <w:bottom w:val="nil"/>
              <w:right w:val="single" w:sz="8" w:space="0" w:color="auto"/>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114%</w:t>
            </w:r>
          </w:p>
        </w:tc>
      </w:tr>
      <w:tr w:rsidR="003143B9" w:rsidRPr="00814907" w:rsidTr="00633C1D">
        <w:trPr>
          <w:trHeight w:hRule="exact" w:val="259"/>
        </w:trPr>
        <w:tc>
          <w:tcPr>
            <w:tcW w:w="890" w:type="dxa"/>
            <w:tcBorders>
              <w:top w:val="nil"/>
              <w:left w:val="single" w:sz="8" w:space="0" w:color="auto"/>
              <w:bottom w:val="nil"/>
              <w:right w:val="nil"/>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PSN</w:t>
            </w:r>
          </w:p>
        </w:tc>
        <w:tc>
          <w:tcPr>
            <w:tcW w:w="2736" w:type="dxa"/>
            <w:tcBorders>
              <w:top w:val="nil"/>
              <w:left w:val="single" w:sz="8" w:space="0" w:color="auto"/>
              <w:bottom w:val="nil"/>
              <w:right w:val="single" w:sz="8" w:space="0" w:color="auto"/>
            </w:tcBorders>
            <w:vAlign w:val="center"/>
          </w:tcPr>
          <w:p w:rsidR="003143B9" w:rsidRDefault="003143B9" w:rsidP="003143B9">
            <w:pPr>
              <w:rPr>
                <w:rFonts w:ascii="Calibri" w:hAnsi="Calibri"/>
                <w:color w:val="000000"/>
                <w:sz w:val="18"/>
                <w:szCs w:val="18"/>
              </w:rPr>
            </w:pPr>
            <w:r>
              <w:rPr>
                <w:rFonts w:ascii="Calibri" w:hAnsi="Calibri"/>
                <w:color w:val="000000"/>
                <w:sz w:val="18"/>
                <w:szCs w:val="18"/>
              </w:rPr>
              <w:t>Puget Sound Natural</w:t>
            </w:r>
          </w:p>
        </w:tc>
        <w:tc>
          <w:tcPr>
            <w:tcW w:w="1440" w:type="dxa"/>
            <w:tcBorders>
              <w:top w:val="nil"/>
              <w:left w:val="single" w:sz="8" w:space="0" w:color="auto"/>
              <w:bottom w:val="nil"/>
              <w:right w:val="single" w:sz="8" w:space="0" w:color="auto"/>
            </w:tcBorders>
          </w:tcPr>
          <w:p w:rsidR="003143B9" w:rsidRDefault="003143B9" w:rsidP="003143B9">
            <w:pPr>
              <w:jc w:val="center"/>
              <w:rPr>
                <w:rFonts w:ascii="Calibri" w:hAnsi="Calibri"/>
                <w:color w:val="000000"/>
                <w:sz w:val="18"/>
                <w:szCs w:val="18"/>
              </w:rPr>
            </w:pPr>
            <w:r>
              <w:rPr>
                <w:rFonts w:ascii="Calibri" w:hAnsi="Calibri"/>
                <w:color w:val="000000"/>
                <w:sz w:val="18"/>
                <w:szCs w:val="18"/>
              </w:rPr>
              <w:t>Terminal Run</w:t>
            </w:r>
          </w:p>
        </w:tc>
        <w:tc>
          <w:tcPr>
            <w:tcW w:w="864" w:type="dxa"/>
            <w:tcBorders>
              <w:top w:val="nil"/>
              <w:left w:val="single" w:sz="8" w:space="0" w:color="auto"/>
              <w:bottom w:val="nil"/>
              <w:right w:val="single" w:sz="8" w:space="0" w:color="auto"/>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7,741</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7,132</w:t>
            </w:r>
          </w:p>
        </w:tc>
        <w:tc>
          <w:tcPr>
            <w:tcW w:w="1193" w:type="dxa"/>
            <w:tcBorders>
              <w:top w:val="nil"/>
              <w:left w:val="nil"/>
              <w:bottom w:val="nil"/>
              <w:right w:val="single" w:sz="8" w:space="0" w:color="auto"/>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109%</w:t>
            </w:r>
          </w:p>
        </w:tc>
      </w:tr>
      <w:tr w:rsidR="003143B9" w:rsidRPr="00814907" w:rsidTr="00633C1D">
        <w:trPr>
          <w:trHeight w:hRule="exact" w:val="259"/>
        </w:trPr>
        <w:tc>
          <w:tcPr>
            <w:tcW w:w="890" w:type="dxa"/>
            <w:tcBorders>
              <w:top w:val="nil"/>
              <w:left w:val="single" w:sz="8" w:space="0" w:color="auto"/>
              <w:bottom w:val="nil"/>
              <w:right w:val="nil"/>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WCH</w:t>
            </w:r>
          </w:p>
        </w:tc>
        <w:tc>
          <w:tcPr>
            <w:tcW w:w="2736" w:type="dxa"/>
            <w:tcBorders>
              <w:top w:val="nil"/>
              <w:left w:val="single" w:sz="8" w:space="0" w:color="auto"/>
              <w:bottom w:val="nil"/>
              <w:right w:val="single" w:sz="8" w:space="0" w:color="auto"/>
            </w:tcBorders>
            <w:vAlign w:val="center"/>
          </w:tcPr>
          <w:p w:rsidR="003143B9" w:rsidRDefault="003143B9" w:rsidP="003143B9">
            <w:pPr>
              <w:rPr>
                <w:rFonts w:ascii="Calibri" w:hAnsi="Calibri"/>
                <w:color w:val="000000"/>
                <w:sz w:val="18"/>
                <w:szCs w:val="18"/>
              </w:rPr>
            </w:pPr>
            <w:r>
              <w:rPr>
                <w:rFonts w:ascii="Calibri" w:hAnsi="Calibri"/>
                <w:color w:val="000000"/>
                <w:sz w:val="18"/>
                <w:szCs w:val="18"/>
              </w:rPr>
              <w:t>Washington Coastal Hatchery</w:t>
            </w:r>
          </w:p>
        </w:tc>
        <w:tc>
          <w:tcPr>
            <w:tcW w:w="1440" w:type="dxa"/>
            <w:tcBorders>
              <w:top w:val="nil"/>
              <w:left w:val="single" w:sz="8" w:space="0" w:color="auto"/>
              <w:bottom w:val="nil"/>
              <w:right w:val="single" w:sz="8" w:space="0" w:color="auto"/>
            </w:tcBorders>
          </w:tcPr>
          <w:p w:rsidR="003143B9" w:rsidRDefault="003143B9" w:rsidP="003143B9">
            <w:pPr>
              <w:jc w:val="center"/>
              <w:rPr>
                <w:rFonts w:ascii="Calibri" w:hAnsi="Calibri"/>
                <w:color w:val="000000"/>
                <w:sz w:val="18"/>
                <w:szCs w:val="18"/>
              </w:rPr>
            </w:pPr>
            <w:r>
              <w:rPr>
                <w:rFonts w:ascii="Calibri" w:hAnsi="Calibri"/>
                <w:color w:val="000000"/>
                <w:sz w:val="18"/>
                <w:szCs w:val="18"/>
              </w:rPr>
              <w:t>Terminal Run</w:t>
            </w:r>
          </w:p>
        </w:tc>
        <w:tc>
          <w:tcPr>
            <w:tcW w:w="864" w:type="dxa"/>
            <w:tcBorders>
              <w:top w:val="nil"/>
              <w:left w:val="single" w:sz="8" w:space="0" w:color="auto"/>
              <w:bottom w:val="nil"/>
              <w:right w:val="single" w:sz="8" w:space="0" w:color="auto"/>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30,608</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32,802</w:t>
            </w:r>
          </w:p>
        </w:tc>
        <w:tc>
          <w:tcPr>
            <w:tcW w:w="1193" w:type="dxa"/>
            <w:tcBorders>
              <w:top w:val="nil"/>
              <w:left w:val="nil"/>
              <w:bottom w:val="nil"/>
              <w:right w:val="single" w:sz="8" w:space="0" w:color="auto"/>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93%</w:t>
            </w:r>
          </w:p>
        </w:tc>
      </w:tr>
      <w:tr w:rsidR="003143B9" w:rsidRPr="00814907" w:rsidTr="00633C1D">
        <w:trPr>
          <w:trHeight w:hRule="exact" w:val="259"/>
        </w:trPr>
        <w:tc>
          <w:tcPr>
            <w:tcW w:w="890" w:type="dxa"/>
            <w:tcBorders>
              <w:top w:val="nil"/>
              <w:left w:val="single" w:sz="8" w:space="0" w:color="auto"/>
              <w:bottom w:val="nil"/>
              <w:right w:val="nil"/>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WCN</w:t>
            </w:r>
          </w:p>
        </w:tc>
        <w:tc>
          <w:tcPr>
            <w:tcW w:w="2736" w:type="dxa"/>
            <w:tcBorders>
              <w:top w:val="nil"/>
              <w:left w:val="single" w:sz="8" w:space="0" w:color="auto"/>
              <w:bottom w:val="nil"/>
              <w:right w:val="single" w:sz="8" w:space="0" w:color="auto"/>
            </w:tcBorders>
            <w:vAlign w:val="center"/>
          </w:tcPr>
          <w:p w:rsidR="003143B9" w:rsidRDefault="003143B9" w:rsidP="003143B9">
            <w:pPr>
              <w:rPr>
                <w:rFonts w:ascii="Calibri" w:hAnsi="Calibri"/>
                <w:color w:val="000000"/>
                <w:sz w:val="18"/>
                <w:szCs w:val="18"/>
              </w:rPr>
            </w:pPr>
            <w:r>
              <w:rPr>
                <w:rFonts w:ascii="Calibri" w:hAnsi="Calibri"/>
                <w:color w:val="000000"/>
                <w:sz w:val="18"/>
                <w:szCs w:val="18"/>
              </w:rPr>
              <w:t>Washington Coastal Natural</w:t>
            </w:r>
          </w:p>
        </w:tc>
        <w:tc>
          <w:tcPr>
            <w:tcW w:w="1440" w:type="dxa"/>
            <w:tcBorders>
              <w:top w:val="nil"/>
              <w:left w:val="single" w:sz="8" w:space="0" w:color="auto"/>
              <w:bottom w:val="nil"/>
              <w:right w:val="single" w:sz="8" w:space="0" w:color="auto"/>
            </w:tcBorders>
          </w:tcPr>
          <w:p w:rsidR="003143B9" w:rsidRDefault="003143B9" w:rsidP="003143B9">
            <w:pPr>
              <w:jc w:val="center"/>
              <w:rPr>
                <w:rFonts w:ascii="Calibri" w:hAnsi="Calibri"/>
                <w:color w:val="000000"/>
                <w:sz w:val="18"/>
                <w:szCs w:val="18"/>
              </w:rPr>
            </w:pPr>
            <w:r>
              <w:rPr>
                <w:rFonts w:ascii="Calibri" w:hAnsi="Calibri"/>
                <w:color w:val="000000"/>
                <w:sz w:val="18"/>
                <w:szCs w:val="18"/>
              </w:rPr>
              <w:t>Terminal Run</w:t>
            </w:r>
          </w:p>
        </w:tc>
        <w:tc>
          <w:tcPr>
            <w:tcW w:w="864" w:type="dxa"/>
            <w:tcBorders>
              <w:top w:val="nil"/>
              <w:left w:val="single" w:sz="8" w:space="0" w:color="auto"/>
              <w:bottom w:val="nil"/>
              <w:right w:val="single" w:sz="8" w:space="0" w:color="auto"/>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33,592</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30,130</w:t>
            </w:r>
          </w:p>
        </w:tc>
        <w:tc>
          <w:tcPr>
            <w:tcW w:w="1193" w:type="dxa"/>
            <w:tcBorders>
              <w:top w:val="nil"/>
              <w:left w:val="nil"/>
              <w:bottom w:val="nil"/>
              <w:right w:val="single" w:sz="8" w:space="0" w:color="auto"/>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111%</w:t>
            </w:r>
          </w:p>
        </w:tc>
      </w:tr>
      <w:tr w:rsidR="003143B9" w:rsidRPr="00814907" w:rsidTr="00633C1D">
        <w:trPr>
          <w:trHeight w:hRule="exact" w:val="259"/>
        </w:trPr>
        <w:tc>
          <w:tcPr>
            <w:tcW w:w="890" w:type="dxa"/>
            <w:tcBorders>
              <w:top w:val="nil"/>
              <w:left w:val="single" w:sz="8" w:space="0" w:color="auto"/>
              <w:bottom w:val="nil"/>
              <w:right w:val="nil"/>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CWS</w:t>
            </w:r>
          </w:p>
        </w:tc>
        <w:tc>
          <w:tcPr>
            <w:tcW w:w="2736" w:type="dxa"/>
            <w:tcBorders>
              <w:top w:val="nil"/>
              <w:left w:val="single" w:sz="8" w:space="0" w:color="auto"/>
              <w:bottom w:val="nil"/>
              <w:right w:val="single" w:sz="8" w:space="0" w:color="auto"/>
            </w:tcBorders>
            <w:vAlign w:val="center"/>
          </w:tcPr>
          <w:p w:rsidR="003143B9" w:rsidRDefault="003143B9" w:rsidP="003143B9">
            <w:pPr>
              <w:rPr>
                <w:rFonts w:ascii="Calibri" w:hAnsi="Calibri"/>
                <w:color w:val="000000"/>
                <w:sz w:val="18"/>
                <w:szCs w:val="18"/>
              </w:rPr>
            </w:pPr>
            <w:r>
              <w:rPr>
                <w:rFonts w:ascii="Calibri" w:hAnsi="Calibri"/>
                <w:color w:val="000000"/>
                <w:sz w:val="18"/>
                <w:szCs w:val="18"/>
              </w:rPr>
              <w:t>Cowlitz Spring</w:t>
            </w:r>
          </w:p>
        </w:tc>
        <w:tc>
          <w:tcPr>
            <w:tcW w:w="1440" w:type="dxa"/>
            <w:tcBorders>
              <w:top w:val="nil"/>
              <w:left w:val="single" w:sz="8" w:space="0" w:color="auto"/>
              <w:bottom w:val="nil"/>
              <w:right w:val="single" w:sz="8" w:space="0" w:color="auto"/>
            </w:tcBorders>
          </w:tcPr>
          <w:p w:rsidR="003143B9" w:rsidRDefault="003143B9" w:rsidP="003143B9">
            <w:pPr>
              <w:jc w:val="center"/>
              <w:rPr>
                <w:rFonts w:ascii="Calibri" w:hAnsi="Calibri"/>
                <w:color w:val="000000"/>
                <w:sz w:val="18"/>
                <w:szCs w:val="18"/>
              </w:rPr>
            </w:pPr>
            <w:r>
              <w:rPr>
                <w:rFonts w:ascii="Calibri" w:hAnsi="Calibri"/>
                <w:color w:val="000000"/>
                <w:sz w:val="18"/>
                <w:szCs w:val="18"/>
              </w:rPr>
              <w:t>Terminal Run</w:t>
            </w:r>
          </w:p>
        </w:tc>
        <w:tc>
          <w:tcPr>
            <w:tcW w:w="864" w:type="dxa"/>
            <w:tcBorders>
              <w:top w:val="nil"/>
              <w:left w:val="single" w:sz="8" w:space="0" w:color="auto"/>
              <w:bottom w:val="nil"/>
              <w:right w:val="single" w:sz="8" w:space="0" w:color="auto"/>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3,739</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3,843</w:t>
            </w:r>
          </w:p>
        </w:tc>
        <w:tc>
          <w:tcPr>
            <w:tcW w:w="1193" w:type="dxa"/>
            <w:tcBorders>
              <w:top w:val="nil"/>
              <w:left w:val="nil"/>
              <w:bottom w:val="nil"/>
              <w:right w:val="single" w:sz="8" w:space="0" w:color="auto"/>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97%</w:t>
            </w:r>
          </w:p>
        </w:tc>
      </w:tr>
      <w:tr w:rsidR="003143B9" w:rsidRPr="00814907" w:rsidTr="00633C1D">
        <w:trPr>
          <w:trHeight w:hRule="exact" w:val="259"/>
        </w:trPr>
        <w:tc>
          <w:tcPr>
            <w:tcW w:w="890" w:type="dxa"/>
            <w:tcBorders>
              <w:top w:val="nil"/>
              <w:left w:val="single" w:sz="8" w:space="0" w:color="auto"/>
              <w:bottom w:val="nil"/>
              <w:right w:val="nil"/>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WSH</w:t>
            </w:r>
          </w:p>
        </w:tc>
        <w:tc>
          <w:tcPr>
            <w:tcW w:w="2736" w:type="dxa"/>
            <w:tcBorders>
              <w:top w:val="nil"/>
              <w:left w:val="single" w:sz="8" w:space="0" w:color="auto"/>
              <w:bottom w:val="nil"/>
              <w:right w:val="single" w:sz="8" w:space="0" w:color="auto"/>
            </w:tcBorders>
            <w:vAlign w:val="center"/>
          </w:tcPr>
          <w:p w:rsidR="003143B9" w:rsidRDefault="003143B9" w:rsidP="003143B9">
            <w:pPr>
              <w:rPr>
                <w:rFonts w:ascii="Calibri" w:hAnsi="Calibri"/>
                <w:color w:val="000000"/>
                <w:sz w:val="18"/>
                <w:szCs w:val="18"/>
              </w:rPr>
            </w:pPr>
            <w:r>
              <w:rPr>
                <w:rFonts w:ascii="Calibri" w:hAnsi="Calibri"/>
                <w:color w:val="000000"/>
                <w:sz w:val="18"/>
                <w:szCs w:val="18"/>
              </w:rPr>
              <w:t>Willamette Spring</w:t>
            </w:r>
          </w:p>
        </w:tc>
        <w:tc>
          <w:tcPr>
            <w:tcW w:w="1440" w:type="dxa"/>
            <w:tcBorders>
              <w:top w:val="nil"/>
              <w:left w:val="single" w:sz="8" w:space="0" w:color="auto"/>
              <w:bottom w:val="nil"/>
              <w:right w:val="single" w:sz="8" w:space="0" w:color="auto"/>
            </w:tcBorders>
          </w:tcPr>
          <w:p w:rsidR="003143B9" w:rsidRDefault="003143B9" w:rsidP="003143B9">
            <w:pPr>
              <w:jc w:val="center"/>
              <w:rPr>
                <w:rFonts w:ascii="Calibri" w:hAnsi="Calibri"/>
                <w:color w:val="000000"/>
                <w:sz w:val="18"/>
                <w:szCs w:val="18"/>
              </w:rPr>
            </w:pPr>
            <w:r>
              <w:rPr>
                <w:rFonts w:ascii="Calibri" w:hAnsi="Calibri"/>
                <w:color w:val="000000"/>
                <w:sz w:val="18"/>
                <w:szCs w:val="18"/>
              </w:rPr>
              <w:t>Terminal Run</w:t>
            </w:r>
          </w:p>
        </w:tc>
        <w:tc>
          <w:tcPr>
            <w:tcW w:w="864" w:type="dxa"/>
            <w:tcBorders>
              <w:top w:val="nil"/>
              <w:left w:val="single" w:sz="8" w:space="0" w:color="auto"/>
              <w:bottom w:val="nil"/>
              <w:right w:val="single" w:sz="8" w:space="0" w:color="auto"/>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42,265</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43,430</w:t>
            </w:r>
          </w:p>
        </w:tc>
        <w:tc>
          <w:tcPr>
            <w:tcW w:w="1193" w:type="dxa"/>
            <w:tcBorders>
              <w:top w:val="nil"/>
              <w:left w:val="nil"/>
              <w:bottom w:val="nil"/>
              <w:right w:val="single" w:sz="8" w:space="0" w:color="auto"/>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97%</w:t>
            </w:r>
          </w:p>
        </w:tc>
      </w:tr>
      <w:tr w:rsidR="003143B9" w:rsidRPr="00814907" w:rsidTr="00633C1D">
        <w:trPr>
          <w:trHeight w:hRule="exact" w:val="259"/>
        </w:trPr>
        <w:tc>
          <w:tcPr>
            <w:tcW w:w="890" w:type="dxa"/>
            <w:tcBorders>
              <w:top w:val="nil"/>
              <w:left w:val="single" w:sz="8" w:space="0" w:color="auto"/>
              <w:bottom w:val="nil"/>
              <w:right w:val="nil"/>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SUM</w:t>
            </w:r>
          </w:p>
        </w:tc>
        <w:tc>
          <w:tcPr>
            <w:tcW w:w="2736" w:type="dxa"/>
            <w:tcBorders>
              <w:top w:val="nil"/>
              <w:left w:val="single" w:sz="8" w:space="0" w:color="auto"/>
              <w:bottom w:val="nil"/>
              <w:right w:val="single" w:sz="8" w:space="0" w:color="auto"/>
            </w:tcBorders>
            <w:vAlign w:val="center"/>
          </w:tcPr>
          <w:p w:rsidR="003143B9" w:rsidRDefault="003143B9" w:rsidP="003143B9">
            <w:pPr>
              <w:rPr>
                <w:rFonts w:ascii="Calibri" w:hAnsi="Calibri"/>
                <w:color w:val="000000"/>
                <w:sz w:val="18"/>
                <w:szCs w:val="18"/>
              </w:rPr>
            </w:pPr>
            <w:r>
              <w:rPr>
                <w:rFonts w:ascii="Calibri" w:hAnsi="Calibri"/>
                <w:color w:val="000000"/>
                <w:sz w:val="18"/>
                <w:szCs w:val="18"/>
              </w:rPr>
              <w:t>Columbia River Summer</w:t>
            </w:r>
          </w:p>
        </w:tc>
        <w:tc>
          <w:tcPr>
            <w:tcW w:w="1440" w:type="dxa"/>
            <w:tcBorders>
              <w:top w:val="nil"/>
              <w:left w:val="single" w:sz="8" w:space="0" w:color="auto"/>
              <w:bottom w:val="nil"/>
              <w:right w:val="single" w:sz="8" w:space="0" w:color="auto"/>
            </w:tcBorders>
          </w:tcPr>
          <w:p w:rsidR="003143B9" w:rsidRDefault="003143B9" w:rsidP="003143B9">
            <w:pPr>
              <w:jc w:val="center"/>
              <w:rPr>
                <w:rFonts w:ascii="Calibri" w:hAnsi="Calibri"/>
                <w:color w:val="000000"/>
                <w:sz w:val="18"/>
                <w:szCs w:val="18"/>
              </w:rPr>
            </w:pPr>
            <w:r>
              <w:rPr>
                <w:rFonts w:ascii="Calibri" w:hAnsi="Calibri"/>
                <w:color w:val="000000"/>
                <w:sz w:val="18"/>
                <w:szCs w:val="18"/>
              </w:rPr>
              <w:t>Terminal Run</w:t>
            </w:r>
          </w:p>
        </w:tc>
        <w:tc>
          <w:tcPr>
            <w:tcW w:w="864" w:type="dxa"/>
            <w:tcBorders>
              <w:top w:val="nil"/>
              <w:left w:val="single" w:sz="8" w:space="0" w:color="auto"/>
              <w:bottom w:val="nil"/>
              <w:right w:val="single" w:sz="8" w:space="0" w:color="auto"/>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34,705</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38,300</w:t>
            </w:r>
          </w:p>
        </w:tc>
        <w:tc>
          <w:tcPr>
            <w:tcW w:w="1193" w:type="dxa"/>
            <w:tcBorders>
              <w:top w:val="nil"/>
              <w:left w:val="nil"/>
              <w:bottom w:val="nil"/>
              <w:right w:val="single" w:sz="8" w:space="0" w:color="auto"/>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91%</w:t>
            </w:r>
          </w:p>
        </w:tc>
      </w:tr>
      <w:tr w:rsidR="003143B9" w:rsidRPr="00814907" w:rsidTr="00633C1D">
        <w:trPr>
          <w:trHeight w:hRule="exact" w:val="259"/>
        </w:trPr>
        <w:tc>
          <w:tcPr>
            <w:tcW w:w="890" w:type="dxa"/>
            <w:tcBorders>
              <w:top w:val="nil"/>
              <w:left w:val="single" w:sz="8" w:space="0" w:color="auto"/>
              <w:bottom w:val="nil"/>
              <w:right w:val="nil"/>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LRW</w:t>
            </w:r>
          </w:p>
        </w:tc>
        <w:tc>
          <w:tcPr>
            <w:tcW w:w="2736" w:type="dxa"/>
            <w:tcBorders>
              <w:top w:val="nil"/>
              <w:left w:val="single" w:sz="8" w:space="0" w:color="auto"/>
              <w:bottom w:val="nil"/>
              <w:right w:val="single" w:sz="8" w:space="0" w:color="auto"/>
            </w:tcBorders>
            <w:vAlign w:val="center"/>
          </w:tcPr>
          <w:p w:rsidR="003143B9" w:rsidRDefault="003143B9" w:rsidP="003143B9">
            <w:pPr>
              <w:rPr>
                <w:rFonts w:ascii="Calibri" w:hAnsi="Calibri"/>
                <w:color w:val="000000"/>
                <w:sz w:val="18"/>
                <w:szCs w:val="18"/>
              </w:rPr>
            </w:pPr>
            <w:r>
              <w:rPr>
                <w:rFonts w:ascii="Calibri" w:hAnsi="Calibri"/>
                <w:color w:val="000000"/>
                <w:sz w:val="18"/>
                <w:szCs w:val="18"/>
              </w:rPr>
              <w:t>Lewis River Wild</w:t>
            </w:r>
          </w:p>
        </w:tc>
        <w:tc>
          <w:tcPr>
            <w:tcW w:w="1440" w:type="dxa"/>
            <w:tcBorders>
              <w:top w:val="nil"/>
              <w:left w:val="single" w:sz="8" w:space="0" w:color="auto"/>
              <w:bottom w:val="nil"/>
              <w:right w:val="single" w:sz="8" w:space="0" w:color="auto"/>
            </w:tcBorders>
          </w:tcPr>
          <w:p w:rsidR="003143B9" w:rsidRDefault="003143B9" w:rsidP="003143B9">
            <w:pPr>
              <w:jc w:val="center"/>
              <w:rPr>
                <w:rFonts w:ascii="Calibri" w:hAnsi="Calibri"/>
                <w:color w:val="000000"/>
                <w:sz w:val="18"/>
                <w:szCs w:val="18"/>
              </w:rPr>
            </w:pPr>
            <w:r>
              <w:rPr>
                <w:rFonts w:ascii="Calibri" w:hAnsi="Calibri"/>
                <w:color w:val="000000"/>
                <w:sz w:val="18"/>
                <w:szCs w:val="18"/>
              </w:rPr>
              <w:t>Terminal Run</w:t>
            </w:r>
          </w:p>
        </w:tc>
        <w:tc>
          <w:tcPr>
            <w:tcW w:w="864" w:type="dxa"/>
            <w:tcBorders>
              <w:top w:val="nil"/>
              <w:left w:val="single" w:sz="8" w:space="0" w:color="auto"/>
              <w:bottom w:val="nil"/>
              <w:right w:val="single" w:sz="8" w:space="0" w:color="auto"/>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21,961</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19,700</w:t>
            </w:r>
          </w:p>
        </w:tc>
        <w:tc>
          <w:tcPr>
            <w:tcW w:w="1193" w:type="dxa"/>
            <w:tcBorders>
              <w:top w:val="nil"/>
              <w:left w:val="nil"/>
              <w:bottom w:val="nil"/>
              <w:right w:val="single" w:sz="8" w:space="0" w:color="auto"/>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111%</w:t>
            </w:r>
          </w:p>
        </w:tc>
      </w:tr>
      <w:tr w:rsidR="003143B9" w:rsidRPr="00814907" w:rsidTr="00633C1D">
        <w:trPr>
          <w:trHeight w:hRule="exact" w:val="259"/>
        </w:trPr>
        <w:tc>
          <w:tcPr>
            <w:tcW w:w="890" w:type="dxa"/>
            <w:tcBorders>
              <w:top w:val="nil"/>
              <w:left w:val="single" w:sz="8" w:space="0" w:color="auto"/>
              <w:bottom w:val="nil"/>
              <w:right w:val="nil"/>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BON</w:t>
            </w:r>
          </w:p>
        </w:tc>
        <w:tc>
          <w:tcPr>
            <w:tcW w:w="2736" w:type="dxa"/>
            <w:tcBorders>
              <w:top w:val="nil"/>
              <w:left w:val="single" w:sz="8" w:space="0" w:color="auto"/>
              <w:bottom w:val="nil"/>
              <w:right w:val="single" w:sz="8" w:space="0" w:color="auto"/>
            </w:tcBorders>
            <w:vAlign w:val="center"/>
          </w:tcPr>
          <w:p w:rsidR="003143B9" w:rsidRDefault="003143B9" w:rsidP="003143B9">
            <w:pPr>
              <w:rPr>
                <w:rFonts w:ascii="Calibri" w:hAnsi="Calibri"/>
                <w:color w:val="000000"/>
                <w:sz w:val="18"/>
                <w:szCs w:val="18"/>
              </w:rPr>
            </w:pPr>
            <w:r>
              <w:rPr>
                <w:rFonts w:ascii="Calibri" w:hAnsi="Calibri"/>
                <w:color w:val="000000"/>
                <w:sz w:val="18"/>
                <w:szCs w:val="18"/>
              </w:rPr>
              <w:t>Lower Bonneville Hatchery</w:t>
            </w:r>
          </w:p>
        </w:tc>
        <w:tc>
          <w:tcPr>
            <w:tcW w:w="1440" w:type="dxa"/>
            <w:tcBorders>
              <w:top w:val="nil"/>
              <w:left w:val="single" w:sz="8" w:space="0" w:color="auto"/>
              <w:bottom w:val="nil"/>
              <w:right w:val="single" w:sz="8" w:space="0" w:color="auto"/>
            </w:tcBorders>
          </w:tcPr>
          <w:p w:rsidR="003143B9" w:rsidRDefault="003143B9" w:rsidP="003143B9">
            <w:pPr>
              <w:jc w:val="center"/>
              <w:rPr>
                <w:rFonts w:ascii="Calibri" w:hAnsi="Calibri"/>
                <w:color w:val="000000"/>
                <w:sz w:val="18"/>
                <w:szCs w:val="18"/>
              </w:rPr>
            </w:pPr>
            <w:r>
              <w:rPr>
                <w:rFonts w:ascii="Calibri" w:hAnsi="Calibri"/>
                <w:color w:val="000000"/>
                <w:sz w:val="18"/>
                <w:szCs w:val="18"/>
              </w:rPr>
              <w:t>Terminal Run</w:t>
            </w:r>
          </w:p>
        </w:tc>
        <w:tc>
          <w:tcPr>
            <w:tcW w:w="864" w:type="dxa"/>
            <w:tcBorders>
              <w:top w:val="nil"/>
              <w:left w:val="single" w:sz="8" w:space="0" w:color="auto"/>
              <w:bottom w:val="nil"/>
              <w:right w:val="single" w:sz="8" w:space="0" w:color="auto"/>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15,553</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16,500</w:t>
            </w:r>
          </w:p>
        </w:tc>
        <w:tc>
          <w:tcPr>
            <w:tcW w:w="1193" w:type="dxa"/>
            <w:tcBorders>
              <w:top w:val="nil"/>
              <w:left w:val="nil"/>
              <w:bottom w:val="nil"/>
              <w:right w:val="single" w:sz="8" w:space="0" w:color="auto"/>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94%</w:t>
            </w:r>
          </w:p>
        </w:tc>
      </w:tr>
      <w:tr w:rsidR="003143B9" w:rsidRPr="00814907" w:rsidTr="00633C1D">
        <w:trPr>
          <w:trHeight w:hRule="exact" w:val="259"/>
        </w:trPr>
        <w:tc>
          <w:tcPr>
            <w:tcW w:w="890" w:type="dxa"/>
            <w:tcBorders>
              <w:top w:val="nil"/>
              <w:left w:val="single" w:sz="8" w:space="0" w:color="auto"/>
              <w:bottom w:val="nil"/>
              <w:right w:val="nil"/>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CWF</w:t>
            </w:r>
          </w:p>
        </w:tc>
        <w:tc>
          <w:tcPr>
            <w:tcW w:w="2736" w:type="dxa"/>
            <w:tcBorders>
              <w:top w:val="nil"/>
              <w:left w:val="single" w:sz="8" w:space="0" w:color="auto"/>
              <w:bottom w:val="nil"/>
              <w:right w:val="single" w:sz="8" w:space="0" w:color="auto"/>
            </w:tcBorders>
            <w:vAlign w:val="center"/>
          </w:tcPr>
          <w:p w:rsidR="003143B9" w:rsidRDefault="003143B9" w:rsidP="003143B9">
            <w:pPr>
              <w:rPr>
                <w:rFonts w:ascii="Calibri" w:hAnsi="Calibri"/>
                <w:color w:val="000000"/>
                <w:sz w:val="18"/>
                <w:szCs w:val="18"/>
              </w:rPr>
            </w:pPr>
            <w:r>
              <w:rPr>
                <w:rFonts w:ascii="Calibri" w:hAnsi="Calibri"/>
                <w:color w:val="000000"/>
                <w:sz w:val="18"/>
                <w:szCs w:val="18"/>
              </w:rPr>
              <w:t>Fall Cowlitz Hatchery</w:t>
            </w:r>
          </w:p>
        </w:tc>
        <w:tc>
          <w:tcPr>
            <w:tcW w:w="1440" w:type="dxa"/>
            <w:tcBorders>
              <w:top w:val="nil"/>
              <w:left w:val="single" w:sz="8" w:space="0" w:color="auto"/>
              <w:bottom w:val="nil"/>
              <w:right w:val="single" w:sz="8" w:space="0" w:color="auto"/>
            </w:tcBorders>
          </w:tcPr>
          <w:p w:rsidR="003143B9" w:rsidRDefault="003143B9" w:rsidP="003143B9">
            <w:pPr>
              <w:jc w:val="center"/>
              <w:rPr>
                <w:rFonts w:ascii="Calibri" w:hAnsi="Calibri"/>
                <w:color w:val="000000"/>
                <w:sz w:val="18"/>
                <w:szCs w:val="18"/>
              </w:rPr>
            </w:pPr>
            <w:r>
              <w:rPr>
                <w:rFonts w:ascii="Calibri" w:hAnsi="Calibri"/>
                <w:color w:val="000000"/>
                <w:sz w:val="18"/>
                <w:szCs w:val="18"/>
              </w:rPr>
              <w:t>Terminal Run</w:t>
            </w:r>
          </w:p>
        </w:tc>
        <w:tc>
          <w:tcPr>
            <w:tcW w:w="864" w:type="dxa"/>
            <w:tcBorders>
              <w:top w:val="nil"/>
              <w:left w:val="single" w:sz="8" w:space="0" w:color="auto"/>
              <w:bottom w:val="nil"/>
              <w:right w:val="single" w:sz="8" w:space="0" w:color="auto"/>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38,117</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34,500</w:t>
            </w:r>
          </w:p>
        </w:tc>
        <w:tc>
          <w:tcPr>
            <w:tcW w:w="1193" w:type="dxa"/>
            <w:tcBorders>
              <w:top w:val="nil"/>
              <w:left w:val="nil"/>
              <w:bottom w:val="nil"/>
              <w:right w:val="single" w:sz="8" w:space="0" w:color="auto"/>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110%</w:t>
            </w:r>
          </w:p>
        </w:tc>
      </w:tr>
      <w:tr w:rsidR="003143B9" w:rsidRPr="00814907" w:rsidTr="00633C1D">
        <w:trPr>
          <w:trHeight w:hRule="exact" w:val="259"/>
        </w:trPr>
        <w:tc>
          <w:tcPr>
            <w:tcW w:w="890" w:type="dxa"/>
            <w:tcBorders>
              <w:top w:val="nil"/>
              <w:left w:val="single" w:sz="8" w:space="0" w:color="auto"/>
              <w:bottom w:val="nil"/>
              <w:right w:val="nil"/>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SPR</w:t>
            </w:r>
          </w:p>
        </w:tc>
        <w:tc>
          <w:tcPr>
            <w:tcW w:w="2736" w:type="dxa"/>
            <w:tcBorders>
              <w:top w:val="nil"/>
              <w:left w:val="single" w:sz="8" w:space="0" w:color="auto"/>
              <w:bottom w:val="nil"/>
              <w:right w:val="single" w:sz="8" w:space="0" w:color="auto"/>
            </w:tcBorders>
            <w:vAlign w:val="center"/>
          </w:tcPr>
          <w:p w:rsidR="003143B9" w:rsidRDefault="003143B9" w:rsidP="003143B9">
            <w:pPr>
              <w:rPr>
                <w:rFonts w:ascii="Calibri" w:hAnsi="Calibri"/>
                <w:color w:val="000000"/>
                <w:sz w:val="18"/>
                <w:szCs w:val="18"/>
              </w:rPr>
            </w:pPr>
            <w:r>
              <w:rPr>
                <w:rFonts w:ascii="Calibri" w:hAnsi="Calibri"/>
                <w:color w:val="000000"/>
                <w:sz w:val="18"/>
                <w:szCs w:val="18"/>
              </w:rPr>
              <w:t>Spring Creek Hatchery</w:t>
            </w:r>
          </w:p>
        </w:tc>
        <w:tc>
          <w:tcPr>
            <w:tcW w:w="1440" w:type="dxa"/>
            <w:tcBorders>
              <w:top w:val="nil"/>
              <w:left w:val="single" w:sz="8" w:space="0" w:color="auto"/>
              <w:bottom w:val="nil"/>
              <w:right w:val="single" w:sz="8" w:space="0" w:color="auto"/>
            </w:tcBorders>
          </w:tcPr>
          <w:p w:rsidR="003143B9" w:rsidRDefault="003143B9" w:rsidP="003143B9">
            <w:pPr>
              <w:jc w:val="center"/>
              <w:rPr>
                <w:rFonts w:ascii="Calibri" w:hAnsi="Calibri"/>
                <w:color w:val="000000"/>
                <w:sz w:val="18"/>
                <w:szCs w:val="18"/>
              </w:rPr>
            </w:pPr>
            <w:r>
              <w:rPr>
                <w:rFonts w:ascii="Calibri" w:hAnsi="Calibri"/>
                <w:color w:val="000000"/>
                <w:sz w:val="18"/>
                <w:szCs w:val="18"/>
              </w:rPr>
              <w:t>Terminal Run</w:t>
            </w:r>
          </w:p>
        </w:tc>
        <w:tc>
          <w:tcPr>
            <w:tcW w:w="864" w:type="dxa"/>
            <w:tcBorders>
              <w:top w:val="nil"/>
              <w:left w:val="single" w:sz="8" w:space="0" w:color="auto"/>
              <w:bottom w:val="nil"/>
              <w:right w:val="single" w:sz="8" w:space="0" w:color="auto"/>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48,173</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47,500</w:t>
            </w:r>
          </w:p>
        </w:tc>
        <w:tc>
          <w:tcPr>
            <w:tcW w:w="1193" w:type="dxa"/>
            <w:tcBorders>
              <w:top w:val="nil"/>
              <w:left w:val="nil"/>
              <w:bottom w:val="nil"/>
              <w:right w:val="single" w:sz="8" w:space="0" w:color="auto"/>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101%</w:t>
            </w:r>
          </w:p>
        </w:tc>
      </w:tr>
      <w:tr w:rsidR="003143B9" w:rsidRPr="00814907" w:rsidTr="00633C1D">
        <w:trPr>
          <w:trHeight w:hRule="exact" w:val="259"/>
        </w:trPr>
        <w:tc>
          <w:tcPr>
            <w:tcW w:w="890" w:type="dxa"/>
            <w:tcBorders>
              <w:top w:val="nil"/>
              <w:left w:val="single" w:sz="8" w:space="0" w:color="auto"/>
              <w:bottom w:val="nil"/>
              <w:right w:val="nil"/>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MCB</w:t>
            </w:r>
          </w:p>
        </w:tc>
        <w:tc>
          <w:tcPr>
            <w:tcW w:w="2736" w:type="dxa"/>
            <w:tcBorders>
              <w:top w:val="nil"/>
              <w:left w:val="single" w:sz="8" w:space="0" w:color="auto"/>
              <w:bottom w:val="nil"/>
              <w:right w:val="single" w:sz="8" w:space="0" w:color="auto"/>
            </w:tcBorders>
            <w:vAlign w:val="center"/>
          </w:tcPr>
          <w:p w:rsidR="003143B9" w:rsidRDefault="003143B9" w:rsidP="003143B9">
            <w:pPr>
              <w:rPr>
                <w:rFonts w:ascii="Calibri" w:hAnsi="Calibri"/>
                <w:color w:val="000000"/>
                <w:sz w:val="18"/>
                <w:szCs w:val="18"/>
              </w:rPr>
            </w:pPr>
            <w:r>
              <w:rPr>
                <w:rFonts w:ascii="Calibri" w:hAnsi="Calibri"/>
                <w:color w:val="000000"/>
                <w:sz w:val="18"/>
                <w:szCs w:val="18"/>
              </w:rPr>
              <w:t>Mid-Columbia Bright</w:t>
            </w:r>
          </w:p>
        </w:tc>
        <w:tc>
          <w:tcPr>
            <w:tcW w:w="1440" w:type="dxa"/>
            <w:tcBorders>
              <w:top w:val="nil"/>
              <w:left w:val="single" w:sz="8" w:space="0" w:color="auto"/>
              <w:bottom w:val="nil"/>
              <w:right w:val="single" w:sz="8" w:space="0" w:color="auto"/>
            </w:tcBorders>
          </w:tcPr>
          <w:p w:rsidR="003143B9" w:rsidRDefault="003143B9" w:rsidP="003143B9">
            <w:pPr>
              <w:jc w:val="center"/>
              <w:rPr>
                <w:rFonts w:ascii="Calibri" w:hAnsi="Calibri"/>
                <w:color w:val="000000"/>
                <w:sz w:val="18"/>
                <w:szCs w:val="18"/>
              </w:rPr>
            </w:pPr>
            <w:r>
              <w:rPr>
                <w:rFonts w:ascii="Calibri" w:hAnsi="Calibri"/>
                <w:color w:val="000000"/>
                <w:sz w:val="18"/>
                <w:szCs w:val="18"/>
              </w:rPr>
              <w:t>Terminal Run</w:t>
            </w:r>
          </w:p>
        </w:tc>
        <w:tc>
          <w:tcPr>
            <w:tcW w:w="864" w:type="dxa"/>
            <w:tcBorders>
              <w:top w:val="nil"/>
              <w:left w:val="single" w:sz="8" w:space="0" w:color="auto"/>
              <w:bottom w:val="nil"/>
              <w:right w:val="single" w:sz="8" w:space="0" w:color="auto"/>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86,293</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78,200</w:t>
            </w:r>
          </w:p>
        </w:tc>
        <w:tc>
          <w:tcPr>
            <w:tcW w:w="1193" w:type="dxa"/>
            <w:tcBorders>
              <w:top w:val="nil"/>
              <w:left w:val="nil"/>
              <w:bottom w:val="nil"/>
              <w:right w:val="single" w:sz="8" w:space="0" w:color="auto"/>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110%</w:t>
            </w:r>
          </w:p>
        </w:tc>
      </w:tr>
      <w:tr w:rsidR="003143B9" w:rsidRPr="00814907" w:rsidTr="00633C1D">
        <w:trPr>
          <w:trHeight w:hRule="exact" w:val="259"/>
        </w:trPr>
        <w:tc>
          <w:tcPr>
            <w:tcW w:w="890" w:type="dxa"/>
            <w:tcBorders>
              <w:top w:val="nil"/>
              <w:left w:val="single" w:sz="8" w:space="0" w:color="auto"/>
              <w:bottom w:val="nil"/>
              <w:right w:val="nil"/>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URB</w:t>
            </w:r>
          </w:p>
        </w:tc>
        <w:tc>
          <w:tcPr>
            <w:tcW w:w="2736" w:type="dxa"/>
            <w:tcBorders>
              <w:top w:val="nil"/>
              <w:left w:val="single" w:sz="8" w:space="0" w:color="auto"/>
              <w:bottom w:val="nil"/>
              <w:right w:val="single" w:sz="8" w:space="0" w:color="auto"/>
            </w:tcBorders>
            <w:vAlign w:val="center"/>
          </w:tcPr>
          <w:p w:rsidR="003143B9" w:rsidRDefault="003143B9" w:rsidP="003143B9">
            <w:pPr>
              <w:rPr>
                <w:rFonts w:ascii="Calibri" w:hAnsi="Calibri"/>
                <w:color w:val="000000"/>
                <w:sz w:val="18"/>
                <w:szCs w:val="18"/>
              </w:rPr>
            </w:pPr>
            <w:r>
              <w:rPr>
                <w:rFonts w:ascii="Calibri" w:hAnsi="Calibri"/>
                <w:color w:val="000000"/>
                <w:sz w:val="18"/>
                <w:szCs w:val="18"/>
              </w:rPr>
              <w:t>Columbia Upriver Bright</w:t>
            </w:r>
          </w:p>
        </w:tc>
        <w:tc>
          <w:tcPr>
            <w:tcW w:w="1440" w:type="dxa"/>
            <w:tcBorders>
              <w:top w:val="nil"/>
              <w:left w:val="single" w:sz="8" w:space="0" w:color="auto"/>
              <w:bottom w:val="nil"/>
              <w:right w:val="single" w:sz="8" w:space="0" w:color="auto"/>
            </w:tcBorders>
          </w:tcPr>
          <w:p w:rsidR="003143B9" w:rsidRDefault="003143B9" w:rsidP="003143B9">
            <w:pPr>
              <w:jc w:val="center"/>
              <w:rPr>
                <w:rFonts w:ascii="Calibri" w:hAnsi="Calibri"/>
                <w:color w:val="000000"/>
                <w:sz w:val="18"/>
                <w:szCs w:val="18"/>
              </w:rPr>
            </w:pPr>
            <w:r>
              <w:rPr>
                <w:rFonts w:ascii="Calibri" w:hAnsi="Calibri"/>
                <w:color w:val="000000"/>
                <w:sz w:val="18"/>
                <w:szCs w:val="18"/>
              </w:rPr>
              <w:t>Terminal Run</w:t>
            </w:r>
          </w:p>
        </w:tc>
        <w:tc>
          <w:tcPr>
            <w:tcW w:w="864" w:type="dxa"/>
            <w:tcBorders>
              <w:top w:val="nil"/>
              <w:left w:val="single" w:sz="8" w:space="0" w:color="auto"/>
              <w:bottom w:val="nil"/>
              <w:right w:val="single" w:sz="8" w:space="0" w:color="auto"/>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236,066</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220,600</w:t>
            </w:r>
          </w:p>
        </w:tc>
        <w:tc>
          <w:tcPr>
            <w:tcW w:w="1193" w:type="dxa"/>
            <w:tcBorders>
              <w:top w:val="nil"/>
              <w:left w:val="nil"/>
              <w:bottom w:val="nil"/>
              <w:right w:val="single" w:sz="8" w:space="0" w:color="auto"/>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107%</w:t>
            </w:r>
          </w:p>
        </w:tc>
      </w:tr>
      <w:tr w:rsidR="003143B9" w:rsidRPr="00814907" w:rsidTr="00633C1D">
        <w:trPr>
          <w:trHeight w:hRule="exact" w:val="259"/>
        </w:trPr>
        <w:tc>
          <w:tcPr>
            <w:tcW w:w="890" w:type="dxa"/>
            <w:tcBorders>
              <w:top w:val="nil"/>
              <w:left w:val="single" w:sz="8" w:space="0" w:color="auto"/>
              <w:bottom w:val="nil"/>
              <w:right w:val="nil"/>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LYF</w:t>
            </w:r>
          </w:p>
        </w:tc>
        <w:tc>
          <w:tcPr>
            <w:tcW w:w="2736" w:type="dxa"/>
            <w:tcBorders>
              <w:top w:val="nil"/>
              <w:left w:val="single" w:sz="8" w:space="0" w:color="auto"/>
              <w:bottom w:val="nil"/>
              <w:right w:val="single" w:sz="8" w:space="0" w:color="auto"/>
            </w:tcBorders>
            <w:vAlign w:val="center"/>
          </w:tcPr>
          <w:p w:rsidR="003143B9" w:rsidRDefault="003143B9" w:rsidP="003143B9">
            <w:pPr>
              <w:rPr>
                <w:rFonts w:ascii="Calibri" w:hAnsi="Calibri"/>
                <w:color w:val="000000"/>
                <w:sz w:val="18"/>
                <w:szCs w:val="18"/>
              </w:rPr>
            </w:pPr>
            <w:r>
              <w:rPr>
                <w:rFonts w:ascii="Calibri" w:hAnsi="Calibri"/>
                <w:color w:val="000000"/>
                <w:sz w:val="18"/>
                <w:szCs w:val="18"/>
              </w:rPr>
              <w:t>Snake River Wild</w:t>
            </w:r>
          </w:p>
        </w:tc>
        <w:tc>
          <w:tcPr>
            <w:tcW w:w="1440" w:type="dxa"/>
            <w:tcBorders>
              <w:top w:val="nil"/>
              <w:left w:val="single" w:sz="8" w:space="0" w:color="auto"/>
              <w:bottom w:val="nil"/>
              <w:right w:val="single" w:sz="8" w:space="0" w:color="auto"/>
            </w:tcBorders>
          </w:tcPr>
          <w:p w:rsidR="003143B9" w:rsidRDefault="003143B9" w:rsidP="003143B9">
            <w:pPr>
              <w:jc w:val="center"/>
              <w:rPr>
                <w:rFonts w:ascii="Calibri" w:hAnsi="Calibri"/>
                <w:color w:val="000000"/>
                <w:sz w:val="18"/>
                <w:szCs w:val="18"/>
              </w:rPr>
            </w:pPr>
            <w:r>
              <w:rPr>
                <w:rFonts w:ascii="Calibri" w:hAnsi="Calibri"/>
                <w:color w:val="000000"/>
                <w:sz w:val="18"/>
                <w:szCs w:val="18"/>
              </w:rPr>
              <w:t>Escapement</w:t>
            </w:r>
          </w:p>
        </w:tc>
        <w:tc>
          <w:tcPr>
            <w:tcW w:w="864" w:type="dxa"/>
            <w:tcBorders>
              <w:top w:val="nil"/>
              <w:left w:val="single" w:sz="8" w:space="0" w:color="auto"/>
              <w:bottom w:val="nil"/>
              <w:right w:val="single" w:sz="8" w:space="0" w:color="auto"/>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13,011</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10,902</w:t>
            </w:r>
          </w:p>
        </w:tc>
        <w:tc>
          <w:tcPr>
            <w:tcW w:w="1193" w:type="dxa"/>
            <w:tcBorders>
              <w:top w:val="nil"/>
              <w:left w:val="nil"/>
              <w:bottom w:val="nil"/>
              <w:right w:val="single" w:sz="8" w:space="0" w:color="auto"/>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119%</w:t>
            </w:r>
          </w:p>
        </w:tc>
      </w:tr>
      <w:tr w:rsidR="003143B9" w:rsidRPr="00814907" w:rsidTr="00633C1D">
        <w:trPr>
          <w:trHeight w:hRule="exact" w:val="259"/>
        </w:trPr>
        <w:tc>
          <w:tcPr>
            <w:tcW w:w="890" w:type="dxa"/>
            <w:tcBorders>
              <w:top w:val="nil"/>
              <w:left w:val="single" w:sz="8" w:space="0" w:color="auto"/>
              <w:bottom w:val="nil"/>
              <w:right w:val="nil"/>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NOC</w:t>
            </w:r>
          </w:p>
        </w:tc>
        <w:tc>
          <w:tcPr>
            <w:tcW w:w="2736" w:type="dxa"/>
            <w:tcBorders>
              <w:top w:val="nil"/>
              <w:left w:val="single" w:sz="8" w:space="0" w:color="auto"/>
              <w:bottom w:val="nil"/>
              <w:right w:val="single" w:sz="8" w:space="0" w:color="auto"/>
            </w:tcBorders>
            <w:vAlign w:val="center"/>
          </w:tcPr>
          <w:p w:rsidR="003143B9" w:rsidRDefault="003143B9" w:rsidP="003143B9">
            <w:pPr>
              <w:rPr>
                <w:rFonts w:ascii="Calibri" w:hAnsi="Calibri"/>
                <w:color w:val="000000"/>
                <w:sz w:val="18"/>
                <w:szCs w:val="18"/>
              </w:rPr>
            </w:pPr>
            <w:r>
              <w:rPr>
                <w:rFonts w:ascii="Calibri" w:hAnsi="Calibri"/>
                <w:color w:val="000000"/>
                <w:sz w:val="18"/>
                <w:szCs w:val="18"/>
              </w:rPr>
              <w:t>North Oregon Coast</w:t>
            </w:r>
          </w:p>
        </w:tc>
        <w:tc>
          <w:tcPr>
            <w:tcW w:w="1440" w:type="dxa"/>
            <w:tcBorders>
              <w:top w:val="nil"/>
              <w:left w:val="single" w:sz="8" w:space="0" w:color="auto"/>
              <w:bottom w:val="nil"/>
              <w:right w:val="single" w:sz="8" w:space="0" w:color="auto"/>
            </w:tcBorders>
          </w:tcPr>
          <w:p w:rsidR="003143B9" w:rsidRDefault="003143B9" w:rsidP="003143B9">
            <w:pPr>
              <w:jc w:val="center"/>
              <w:rPr>
                <w:rFonts w:ascii="Calibri" w:hAnsi="Calibri"/>
                <w:color w:val="000000"/>
                <w:sz w:val="18"/>
                <w:szCs w:val="18"/>
              </w:rPr>
            </w:pPr>
            <w:r>
              <w:rPr>
                <w:rFonts w:ascii="Calibri" w:hAnsi="Calibri"/>
                <w:color w:val="000000"/>
                <w:sz w:val="18"/>
                <w:szCs w:val="18"/>
              </w:rPr>
              <w:t>Escapement</w:t>
            </w:r>
          </w:p>
        </w:tc>
        <w:tc>
          <w:tcPr>
            <w:tcW w:w="864" w:type="dxa"/>
            <w:tcBorders>
              <w:top w:val="nil"/>
              <w:left w:val="single" w:sz="8" w:space="0" w:color="auto"/>
              <w:bottom w:val="nil"/>
              <w:right w:val="single" w:sz="8" w:space="0" w:color="auto"/>
            </w:tcBorders>
            <w:shd w:val="clear" w:color="auto" w:fill="auto"/>
            <w:noWrap/>
            <w:vAlign w:val="center"/>
          </w:tcPr>
          <w:p w:rsidR="003143B9" w:rsidRDefault="003143B9" w:rsidP="003143B9">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59,466</w:t>
            </w:r>
          </w:p>
        </w:tc>
        <w:tc>
          <w:tcPr>
            <w:tcW w:w="960" w:type="dxa"/>
            <w:tcBorders>
              <w:top w:val="nil"/>
              <w:left w:val="nil"/>
              <w:bottom w:val="nil"/>
              <w:right w:val="nil"/>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44,809</w:t>
            </w:r>
          </w:p>
        </w:tc>
        <w:tc>
          <w:tcPr>
            <w:tcW w:w="1193" w:type="dxa"/>
            <w:tcBorders>
              <w:top w:val="nil"/>
              <w:left w:val="nil"/>
              <w:bottom w:val="nil"/>
              <w:right w:val="single" w:sz="8" w:space="0" w:color="auto"/>
            </w:tcBorders>
            <w:shd w:val="clear" w:color="auto" w:fill="auto"/>
            <w:noWrap/>
            <w:vAlign w:val="center"/>
          </w:tcPr>
          <w:p w:rsidR="003143B9" w:rsidRDefault="003143B9" w:rsidP="003143B9">
            <w:pPr>
              <w:jc w:val="right"/>
              <w:rPr>
                <w:rFonts w:ascii="Calibri" w:hAnsi="Calibri"/>
                <w:color w:val="000000"/>
                <w:sz w:val="18"/>
                <w:szCs w:val="18"/>
              </w:rPr>
            </w:pPr>
            <w:r>
              <w:rPr>
                <w:rFonts w:ascii="Calibri" w:hAnsi="Calibri"/>
                <w:color w:val="000000"/>
                <w:sz w:val="18"/>
                <w:szCs w:val="18"/>
              </w:rPr>
              <w:t>133%</w:t>
            </w:r>
          </w:p>
        </w:tc>
      </w:tr>
      <w:tr w:rsidR="003143B9" w:rsidRPr="00814907" w:rsidTr="00633C1D">
        <w:trPr>
          <w:trHeight w:hRule="exact" w:val="259"/>
        </w:trPr>
        <w:tc>
          <w:tcPr>
            <w:tcW w:w="890" w:type="dxa"/>
            <w:tcBorders>
              <w:top w:val="nil"/>
              <w:left w:val="single" w:sz="8" w:space="0" w:color="auto"/>
              <w:bottom w:val="single" w:sz="8" w:space="0" w:color="auto"/>
              <w:right w:val="nil"/>
            </w:tcBorders>
            <w:shd w:val="clear" w:color="auto" w:fill="auto"/>
            <w:noWrap/>
            <w:vAlign w:val="center"/>
            <w:hideMark/>
          </w:tcPr>
          <w:p w:rsidR="003143B9" w:rsidRDefault="003143B9" w:rsidP="003143B9">
            <w:pPr>
              <w:jc w:val="center"/>
              <w:rPr>
                <w:rFonts w:ascii="Calibri" w:hAnsi="Calibri"/>
                <w:color w:val="000000"/>
                <w:sz w:val="18"/>
                <w:szCs w:val="18"/>
              </w:rPr>
            </w:pPr>
            <w:r>
              <w:rPr>
                <w:rFonts w:ascii="Calibri" w:hAnsi="Calibri"/>
                <w:color w:val="000000"/>
                <w:sz w:val="18"/>
                <w:szCs w:val="18"/>
              </w:rPr>
              <w:t>MOC</w:t>
            </w:r>
          </w:p>
        </w:tc>
        <w:tc>
          <w:tcPr>
            <w:tcW w:w="2736" w:type="dxa"/>
            <w:tcBorders>
              <w:top w:val="nil"/>
              <w:left w:val="single" w:sz="8" w:space="0" w:color="auto"/>
              <w:bottom w:val="single" w:sz="8" w:space="0" w:color="auto"/>
              <w:right w:val="single" w:sz="8" w:space="0" w:color="auto"/>
            </w:tcBorders>
            <w:vAlign w:val="center"/>
          </w:tcPr>
          <w:p w:rsidR="003143B9" w:rsidRDefault="003143B9" w:rsidP="003143B9">
            <w:pPr>
              <w:rPr>
                <w:rFonts w:ascii="Calibri" w:hAnsi="Calibri"/>
                <w:color w:val="000000"/>
                <w:sz w:val="18"/>
                <w:szCs w:val="18"/>
              </w:rPr>
            </w:pPr>
            <w:r>
              <w:rPr>
                <w:rFonts w:ascii="Calibri" w:hAnsi="Calibri"/>
                <w:color w:val="000000"/>
                <w:sz w:val="18"/>
                <w:szCs w:val="18"/>
              </w:rPr>
              <w:t>Mid-Oregon Coast</w:t>
            </w:r>
          </w:p>
        </w:tc>
        <w:tc>
          <w:tcPr>
            <w:tcW w:w="1440" w:type="dxa"/>
            <w:tcBorders>
              <w:top w:val="nil"/>
              <w:left w:val="single" w:sz="8" w:space="0" w:color="auto"/>
              <w:bottom w:val="single" w:sz="8" w:space="0" w:color="auto"/>
              <w:right w:val="single" w:sz="8" w:space="0" w:color="auto"/>
            </w:tcBorders>
          </w:tcPr>
          <w:p w:rsidR="003143B9" w:rsidRDefault="003143B9" w:rsidP="003143B9">
            <w:pPr>
              <w:jc w:val="center"/>
              <w:rPr>
                <w:rFonts w:ascii="Calibri" w:hAnsi="Calibri"/>
                <w:color w:val="000000"/>
                <w:sz w:val="18"/>
                <w:szCs w:val="18"/>
              </w:rPr>
            </w:pPr>
            <w:r>
              <w:rPr>
                <w:rFonts w:ascii="Calibri" w:hAnsi="Calibri"/>
                <w:color w:val="000000"/>
                <w:sz w:val="18"/>
                <w:szCs w:val="18"/>
              </w:rPr>
              <w:t>Escapement</w:t>
            </w:r>
          </w:p>
        </w:tc>
        <w:tc>
          <w:tcPr>
            <w:tcW w:w="864" w:type="dxa"/>
            <w:tcBorders>
              <w:top w:val="nil"/>
              <w:left w:val="single" w:sz="8" w:space="0" w:color="auto"/>
              <w:bottom w:val="single" w:sz="8" w:space="0" w:color="auto"/>
              <w:right w:val="single" w:sz="8" w:space="0" w:color="auto"/>
            </w:tcBorders>
            <w:shd w:val="clear" w:color="auto" w:fill="auto"/>
            <w:noWrap/>
            <w:vAlign w:val="center"/>
            <w:hideMark/>
          </w:tcPr>
          <w:p w:rsidR="003143B9" w:rsidRDefault="003143B9" w:rsidP="003143B9">
            <w:pPr>
              <w:jc w:val="center"/>
              <w:rPr>
                <w:rFonts w:ascii="Calibri" w:hAnsi="Calibri"/>
                <w:color w:val="000000"/>
                <w:sz w:val="18"/>
                <w:szCs w:val="18"/>
              </w:rPr>
            </w:pPr>
            <w:r>
              <w:rPr>
                <w:rFonts w:ascii="Calibri" w:hAnsi="Calibri"/>
                <w:color w:val="000000"/>
                <w:sz w:val="18"/>
                <w:szCs w:val="18"/>
              </w:rPr>
              <w:t>2020</w:t>
            </w:r>
          </w:p>
        </w:tc>
        <w:tc>
          <w:tcPr>
            <w:tcW w:w="960" w:type="dxa"/>
            <w:tcBorders>
              <w:top w:val="nil"/>
              <w:left w:val="nil"/>
              <w:bottom w:val="single" w:sz="8" w:space="0" w:color="auto"/>
              <w:right w:val="nil"/>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25,867</w:t>
            </w:r>
          </w:p>
        </w:tc>
        <w:tc>
          <w:tcPr>
            <w:tcW w:w="960" w:type="dxa"/>
            <w:tcBorders>
              <w:top w:val="nil"/>
              <w:left w:val="nil"/>
              <w:bottom w:val="single" w:sz="8" w:space="0" w:color="auto"/>
              <w:right w:val="nil"/>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28,140</w:t>
            </w:r>
          </w:p>
        </w:tc>
        <w:tc>
          <w:tcPr>
            <w:tcW w:w="1193" w:type="dxa"/>
            <w:tcBorders>
              <w:top w:val="nil"/>
              <w:left w:val="nil"/>
              <w:bottom w:val="single" w:sz="8" w:space="0" w:color="auto"/>
              <w:right w:val="single" w:sz="8" w:space="0" w:color="auto"/>
            </w:tcBorders>
            <w:shd w:val="clear" w:color="auto" w:fill="auto"/>
            <w:noWrap/>
            <w:vAlign w:val="center"/>
            <w:hideMark/>
          </w:tcPr>
          <w:p w:rsidR="003143B9" w:rsidRDefault="003143B9" w:rsidP="003143B9">
            <w:pPr>
              <w:jc w:val="right"/>
              <w:rPr>
                <w:rFonts w:ascii="Calibri" w:hAnsi="Calibri"/>
                <w:color w:val="000000"/>
                <w:sz w:val="18"/>
                <w:szCs w:val="18"/>
              </w:rPr>
            </w:pPr>
            <w:r>
              <w:rPr>
                <w:rFonts w:ascii="Calibri" w:hAnsi="Calibri"/>
                <w:color w:val="000000"/>
                <w:sz w:val="18"/>
                <w:szCs w:val="18"/>
              </w:rPr>
              <w:t>92%</w:t>
            </w:r>
          </w:p>
        </w:tc>
      </w:tr>
    </w:tbl>
    <w:p w:rsidR="00FF5984" w:rsidRDefault="00FF5984"/>
    <w:sectPr w:rsidR="00FF5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D2489EC"/>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8891EAB"/>
    <w:multiLevelType w:val="hybridMultilevel"/>
    <w:tmpl w:val="8A4CF25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0170164"/>
    <w:multiLevelType w:val="hybridMultilevel"/>
    <w:tmpl w:val="26169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55AE6"/>
    <w:multiLevelType w:val="hybridMultilevel"/>
    <w:tmpl w:val="2E10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47360"/>
    <w:multiLevelType w:val="hybridMultilevel"/>
    <w:tmpl w:val="E20A4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C19EF"/>
    <w:multiLevelType w:val="multilevel"/>
    <w:tmpl w:val="0409001D"/>
    <w:styleLink w:val="Style11"/>
    <w:lvl w:ilvl="0">
      <w:start w:val="1"/>
      <w:numFmt w:val="decimal"/>
      <w:lvlText w:val="%1)"/>
      <w:lvlJc w:val="left"/>
      <w:pPr>
        <w:tabs>
          <w:tab w:val="num" w:pos="360"/>
        </w:tabs>
        <w:ind w:left="360" w:hanging="360"/>
      </w:pPr>
      <w:rPr>
        <w:rFonts w:ascii="Times New Roman" w:hAnsi="Times New Roman" w:cs="Times New Roman"/>
        <w:b/>
        <w:caps/>
        <w:sz w:val="32"/>
        <w:szCs w:val="32"/>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15:restartNumberingAfterBreak="0">
    <w:nsid w:val="193123C9"/>
    <w:multiLevelType w:val="hybridMultilevel"/>
    <w:tmpl w:val="0B12EE6C"/>
    <w:lvl w:ilvl="0" w:tplc="1009000F">
      <w:start w:val="1"/>
      <w:numFmt w:val="decimal"/>
      <w:lvlText w:val="%1."/>
      <w:lvlJc w:val="left"/>
      <w:pPr>
        <w:tabs>
          <w:tab w:val="num" w:pos="360"/>
        </w:tabs>
        <w:ind w:left="360" w:hanging="360"/>
      </w:pPr>
    </w:lvl>
    <w:lvl w:ilvl="1" w:tplc="10090019">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7" w15:restartNumberingAfterBreak="0">
    <w:nsid w:val="1D394E41"/>
    <w:multiLevelType w:val="hybridMultilevel"/>
    <w:tmpl w:val="0B12EE6C"/>
    <w:lvl w:ilvl="0" w:tplc="1009000F">
      <w:start w:val="1"/>
      <w:numFmt w:val="decimal"/>
      <w:lvlText w:val="%1."/>
      <w:lvlJc w:val="left"/>
      <w:pPr>
        <w:tabs>
          <w:tab w:val="num" w:pos="720"/>
        </w:tabs>
        <w:ind w:left="720" w:hanging="360"/>
      </w:pPr>
    </w:lvl>
    <w:lvl w:ilvl="1" w:tplc="10090019">
      <w:start w:val="1"/>
      <w:numFmt w:val="lowerLetter"/>
      <w:lvlText w:val="%2."/>
      <w:lvlJc w:val="left"/>
      <w:pPr>
        <w:tabs>
          <w:tab w:val="num" w:pos="1440"/>
        </w:tabs>
        <w:ind w:left="1440" w:hanging="360"/>
      </w:pPr>
    </w:lvl>
    <w:lvl w:ilvl="2" w:tplc="1009001B">
      <w:start w:val="1"/>
      <w:numFmt w:val="lowerRoman"/>
      <w:lvlText w:val="%3."/>
      <w:lvlJc w:val="right"/>
      <w:pPr>
        <w:tabs>
          <w:tab w:val="num" w:pos="2160"/>
        </w:tabs>
        <w:ind w:left="2160" w:hanging="180"/>
      </w:pPr>
    </w:lvl>
    <w:lvl w:ilvl="3" w:tplc="1009000F">
      <w:start w:val="1"/>
      <w:numFmt w:val="decimal"/>
      <w:lvlText w:val="%4."/>
      <w:lvlJc w:val="left"/>
      <w:pPr>
        <w:tabs>
          <w:tab w:val="num" w:pos="2880"/>
        </w:tabs>
        <w:ind w:left="2880" w:hanging="360"/>
      </w:pPr>
    </w:lvl>
    <w:lvl w:ilvl="4" w:tplc="10090019">
      <w:start w:val="1"/>
      <w:numFmt w:val="lowerLetter"/>
      <w:lvlText w:val="%5."/>
      <w:lvlJc w:val="left"/>
      <w:pPr>
        <w:tabs>
          <w:tab w:val="num" w:pos="3600"/>
        </w:tabs>
        <w:ind w:left="3600" w:hanging="360"/>
      </w:pPr>
    </w:lvl>
    <w:lvl w:ilvl="5" w:tplc="1009001B">
      <w:start w:val="1"/>
      <w:numFmt w:val="lowerRoman"/>
      <w:lvlText w:val="%6."/>
      <w:lvlJc w:val="right"/>
      <w:pPr>
        <w:tabs>
          <w:tab w:val="num" w:pos="4320"/>
        </w:tabs>
        <w:ind w:left="4320" w:hanging="180"/>
      </w:pPr>
    </w:lvl>
    <w:lvl w:ilvl="6" w:tplc="1009000F">
      <w:start w:val="1"/>
      <w:numFmt w:val="decimal"/>
      <w:lvlText w:val="%7."/>
      <w:lvlJc w:val="left"/>
      <w:pPr>
        <w:tabs>
          <w:tab w:val="num" w:pos="5040"/>
        </w:tabs>
        <w:ind w:left="5040" w:hanging="360"/>
      </w:pPr>
    </w:lvl>
    <w:lvl w:ilvl="7" w:tplc="10090019">
      <w:start w:val="1"/>
      <w:numFmt w:val="lowerLetter"/>
      <w:lvlText w:val="%8."/>
      <w:lvlJc w:val="left"/>
      <w:pPr>
        <w:tabs>
          <w:tab w:val="num" w:pos="5760"/>
        </w:tabs>
        <w:ind w:left="5760" w:hanging="360"/>
      </w:pPr>
    </w:lvl>
    <w:lvl w:ilvl="8" w:tplc="1009001B">
      <w:start w:val="1"/>
      <w:numFmt w:val="lowerRoman"/>
      <w:lvlText w:val="%9."/>
      <w:lvlJc w:val="right"/>
      <w:pPr>
        <w:tabs>
          <w:tab w:val="num" w:pos="6480"/>
        </w:tabs>
        <w:ind w:left="6480" w:hanging="180"/>
      </w:pPr>
    </w:lvl>
  </w:abstractNum>
  <w:abstractNum w:abstractNumId="8" w15:restartNumberingAfterBreak="0">
    <w:nsid w:val="1E9A3E61"/>
    <w:multiLevelType w:val="hybridMultilevel"/>
    <w:tmpl w:val="85741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306B20"/>
    <w:multiLevelType w:val="hybridMultilevel"/>
    <w:tmpl w:val="8B8E49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0F02234"/>
    <w:multiLevelType w:val="multilevel"/>
    <w:tmpl w:val="41CC8BCE"/>
    <w:lvl w:ilvl="0">
      <w:start w:val="1"/>
      <w:numFmt w:val="upperRoman"/>
      <w:lvlText w:val="%1"/>
      <w:lvlJc w:val="left"/>
      <w:pPr>
        <w:tabs>
          <w:tab w:val="num" w:pos="72"/>
        </w:tabs>
        <w:ind w:left="432" w:hanging="432"/>
      </w:pPr>
      <w:rPr>
        <w:rFonts w:cs="Times New Roman" w:hint="default"/>
      </w:rPr>
    </w:lvl>
    <w:lvl w:ilvl="1">
      <w:start w:val="1"/>
      <w:numFmt w:val="decimal"/>
      <w:lvlText w:val="%1.%2"/>
      <w:lvlJc w:val="left"/>
      <w:pPr>
        <w:tabs>
          <w:tab w:val="num" w:pos="720"/>
        </w:tabs>
        <w:ind w:left="576" w:hanging="576"/>
      </w:pPr>
      <w:rPr>
        <w:rFonts w:ascii="Times New Roman Bold" w:hAnsi="Times New Roman Bold" w:cs="Times New Roman" w:hint="default"/>
        <w:b/>
        <w:i w:val="0"/>
        <w:caps/>
        <w:sz w:val="28"/>
        <w:szCs w:val="28"/>
      </w:rPr>
    </w:lvl>
    <w:lvl w:ilvl="2">
      <w:start w:val="1"/>
      <w:numFmt w:val="upperLetter"/>
      <w:lvlText w:val="%1.%2.%3"/>
      <w:lvlJc w:val="left"/>
      <w:pPr>
        <w:tabs>
          <w:tab w:val="num" w:pos="864"/>
        </w:tabs>
        <w:ind w:left="720" w:hanging="720"/>
      </w:pPr>
      <w:rPr>
        <w:rFonts w:cs="Times New Roman" w:hint="default"/>
      </w:rPr>
    </w:lvl>
    <w:lvl w:ilvl="3">
      <w:start w:val="1"/>
      <w:numFmt w:val="decimal"/>
      <w:pStyle w:val="Header4"/>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32BB6889"/>
    <w:multiLevelType w:val="hybridMultilevel"/>
    <w:tmpl w:val="4E8CA2D6"/>
    <w:lvl w:ilvl="0" w:tplc="04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33BA282A"/>
    <w:multiLevelType w:val="multilevel"/>
    <w:tmpl w:val="5AF6E202"/>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13" w15:restartNumberingAfterBreak="0">
    <w:nsid w:val="39E840D1"/>
    <w:multiLevelType w:val="multilevel"/>
    <w:tmpl w:val="9E8E3D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AB5680B"/>
    <w:multiLevelType w:val="hybridMultilevel"/>
    <w:tmpl w:val="92BA8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E47844"/>
    <w:multiLevelType w:val="hybridMultilevel"/>
    <w:tmpl w:val="1DA45E72"/>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6" w15:restartNumberingAfterBreak="0">
    <w:nsid w:val="4030200D"/>
    <w:multiLevelType w:val="hybridMultilevel"/>
    <w:tmpl w:val="906E3CA6"/>
    <w:lvl w:ilvl="0" w:tplc="04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29B7069"/>
    <w:multiLevelType w:val="hybridMultilevel"/>
    <w:tmpl w:val="70D64E4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8" w15:restartNumberingAfterBreak="0">
    <w:nsid w:val="4BA70016"/>
    <w:multiLevelType w:val="hybridMultilevel"/>
    <w:tmpl w:val="26723126"/>
    <w:lvl w:ilvl="0" w:tplc="A05C6FE6">
      <w:start w:val="1"/>
      <w:numFmt w:val="bullet"/>
      <w:pStyle w:val="Outline2"/>
      <w:lvlText w:val=""/>
      <w:lvlJc w:val="left"/>
      <w:pPr>
        <w:tabs>
          <w:tab w:val="num" w:pos="1440"/>
        </w:tabs>
        <w:ind w:left="1440" w:hanging="360"/>
      </w:pPr>
      <w:rPr>
        <w:rFonts w:ascii="Symbol" w:hAnsi="Symbol" w:hint="default"/>
      </w:rPr>
    </w:lvl>
    <w:lvl w:ilvl="1" w:tplc="32B6F874">
      <w:start w:val="1"/>
      <w:numFmt w:val="bullet"/>
      <w:lvlText w:val=""/>
      <w:lvlJc w:val="left"/>
      <w:pPr>
        <w:tabs>
          <w:tab w:val="num" w:pos="2160"/>
        </w:tabs>
        <w:ind w:left="2160" w:hanging="360"/>
      </w:pPr>
      <w:rPr>
        <w:rFonts w:ascii="Symbol" w:hAnsi="Symbol" w:hint="default"/>
      </w:rPr>
    </w:lvl>
    <w:lvl w:ilvl="2" w:tplc="01A2F348" w:tentative="1">
      <w:start w:val="1"/>
      <w:numFmt w:val="lowerRoman"/>
      <w:lvlText w:val="%3."/>
      <w:lvlJc w:val="right"/>
      <w:pPr>
        <w:tabs>
          <w:tab w:val="num" w:pos="2880"/>
        </w:tabs>
        <w:ind w:left="2880" w:hanging="180"/>
      </w:pPr>
      <w:rPr>
        <w:rFonts w:cs="Times New Roman"/>
      </w:rPr>
    </w:lvl>
    <w:lvl w:ilvl="3" w:tplc="9D7E6D4A" w:tentative="1">
      <w:start w:val="1"/>
      <w:numFmt w:val="decimal"/>
      <w:lvlText w:val="%4."/>
      <w:lvlJc w:val="left"/>
      <w:pPr>
        <w:tabs>
          <w:tab w:val="num" w:pos="3600"/>
        </w:tabs>
        <w:ind w:left="3600" w:hanging="360"/>
      </w:pPr>
      <w:rPr>
        <w:rFonts w:cs="Times New Roman"/>
      </w:rPr>
    </w:lvl>
    <w:lvl w:ilvl="4" w:tplc="34D2AF7A" w:tentative="1">
      <w:start w:val="1"/>
      <w:numFmt w:val="lowerLetter"/>
      <w:lvlText w:val="%5."/>
      <w:lvlJc w:val="left"/>
      <w:pPr>
        <w:tabs>
          <w:tab w:val="num" w:pos="4320"/>
        </w:tabs>
        <w:ind w:left="4320" w:hanging="360"/>
      </w:pPr>
      <w:rPr>
        <w:rFonts w:cs="Times New Roman"/>
      </w:rPr>
    </w:lvl>
    <w:lvl w:ilvl="5" w:tplc="631A6A5E" w:tentative="1">
      <w:start w:val="1"/>
      <w:numFmt w:val="lowerRoman"/>
      <w:lvlText w:val="%6."/>
      <w:lvlJc w:val="right"/>
      <w:pPr>
        <w:tabs>
          <w:tab w:val="num" w:pos="5040"/>
        </w:tabs>
        <w:ind w:left="5040" w:hanging="180"/>
      </w:pPr>
      <w:rPr>
        <w:rFonts w:cs="Times New Roman"/>
      </w:rPr>
    </w:lvl>
    <w:lvl w:ilvl="6" w:tplc="2CB45794" w:tentative="1">
      <w:start w:val="1"/>
      <w:numFmt w:val="decimal"/>
      <w:lvlText w:val="%7."/>
      <w:lvlJc w:val="left"/>
      <w:pPr>
        <w:tabs>
          <w:tab w:val="num" w:pos="5760"/>
        </w:tabs>
        <w:ind w:left="5760" w:hanging="360"/>
      </w:pPr>
      <w:rPr>
        <w:rFonts w:cs="Times New Roman"/>
      </w:rPr>
    </w:lvl>
    <w:lvl w:ilvl="7" w:tplc="48B836C0" w:tentative="1">
      <w:start w:val="1"/>
      <w:numFmt w:val="lowerLetter"/>
      <w:lvlText w:val="%8."/>
      <w:lvlJc w:val="left"/>
      <w:pPr>
        <w:tabs>
          <w:tab w:val="num" w:pos="6480"/>
        </w:tabs>
        <w:ind w:left="6480" w:hanging="360"/>
      </w:pPr>
      <w:rPr>
        <w:rFonts w:cs="Times New Roman"/>
      </w:rPr>
    </w:lvl>
    <w:lvl w:ilvl="8" w:tplc="C6A2D18A" w:tentative="1">
      <w:start w:val="1"/>
      <w:numFmt w:val="lowerRoman"/>
      <w:lvlText w:val="%9."/>
      <w:lvlJc w:val="right"/>
      <w:pPr>
        <w:tabs>
          <w:tab w:val="num" w:pos="7200"/>
        </w:tabs>
        <w:ind w:left="7200" w:hanging="180"/>
      </w:pPr>
      <w:rPr>
        <w:rFonts w:cs="Times New Roman"/>
      </w:rPr>
    </w:lvl>
  </w:abstractNum>
  <w:abstractNum w:abstractNumId="19" w15:restartNumberingAfterBreak="0">
    <w:nsid w:val="5C014F9B"/>
    <w:multiLevelType w:val="hybridMultilevel"/>
    <w:tmpl w:val="853CF63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0" w15:restartNumberingAfterBreak="0">
    <w:nsid w:val="60404409"/>
    <w:multiLevelType w:val="hybridMultilevel"/>
    <w:tmpl w:val="402EB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BA745B"/>
    <w:multiLevelType w:val="hybridMultilevel"/>
    <w:tmpl w:val="3C249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3E2755"/>
    <w:multiLevelType w:val="hybridMultilevel"/>
    <w:tmpl w:val="6814207C"/>
    <w:lvl w:ilvl="0" w:tplc="04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37F1668"/>
    <w:multiLevelType w:val="hybridMultilevel"/>
    <w:tmpl w:val="153E2AE4"/>
    <w:lvl w:ilvl="0" w:tplc="1009000F">
      <w:start w:val="1"/>
      <w:numFmt w:val="decimal"/>
      <w:lvlText w:val="%1."/>
      <w:lvlJc w:val="left"/>
      <w:pPr>
        <w:tabs>
          <w:tab w:val="num" w:pos="720"/>
        </w:tabs>
        <w:ind w:left="720" w:hanging="360"/>
      </w:pPr>
    </w:lvl>
    <w:lvl w:ilvl="1" w:tplc="10090019">
      <w:start w:val="1"/>
      <w:numFmt w:val="lowerLetter"/>
      <w:lvlText w:val="%2."/>
      <w:lvlJc w:val="left"/>
      <w:pPr>
        <w:tabs>
          <w:tab w:val="num" w:pos="1440"/>
        </w:tabs>
        <w:ind w:left="1440" w:hanging="360"/>
      </w:pPr>
    </w:lvl>
    <w:lvl w:ilvl="2" w:tplc="1009001B">
      <w:start w:val="1"/>
      <w:numFmt w:val="lowerRoman"/>
      <w:lvlText w:val="%3."/>
      <w:lvlJc w:val="right"/>
      <w:pPr>
        <w:tabs>
          <w:tab w:val="num" w:pos="2160"/>
        </w:tabs>
        <w:ind w:left="2160" w:hanging="180"/>
      </w:pPr>
    </w:lvl>
    <w:lvl w:ilvl="3" w:tplc="1009000F">
      <w:start w:val="1"/>
      <w:numFmt w:val="decimal"/>
      <w:lvlText w:val="%4."/>
      <w:lvlJc w:val="left"/>
      <w:pPr>
        <w:tabs>
          <w:tab w:val="num" w:pos="2880"/>
        </w:tabs>
        <w:ind w:left="2880" w:hanging="360"/>
      </w:pPr>
    </w:lvl>
    <w:lvl w:ilvl="4" w:tplc="10090019">
      <w:start w:val="1"/>
      <w:numFmt w:val="lowerLetter"/>
      <w:lvlText w:val="%5."/>
      <w:lvlJc w:val="left"/>
      <w:pPr>
        <w:tabs>
          <w:tab w:val="num" w:pos="3600"/>
        </w:tabs>
        <w:ind w:left="3600" w:hanging="360"/>
      </w:pPr>
    </w:lvl>
    <w:lvl w:ilvl="5" w:tplc="1009001B">
      <w:start w:val="1"/>
      <w:numFmt w:val="lowerRoman"/>
      <w:lvlText w:val="%6."/>
      <w:lvlJc w:val="right"/>
      <w:pPr>
        <w:tabs>
          <w:tab w:val="num" w:pos="4320"/>
        </w:tabs>
        <w:ind w:left="4320" w:hanging="180"/>
      </w:pPr>
    </w:lvl>
    <w:lvl w:ilvl="6" w:tplc="1009000F">
      <w:start w:val="1"/>
      <w:numFmt w:val="decimal"/>
      <w:lvlText w:val="%7."/>
      <w:lvlJc w:val="left"/>
      <w:pPr>
        <w:tabs>
          <w:tab w:val="num" w:pos="5040"/>
        </w:tabs>
        <w:ind w:left="5040" w:hanging="360"/>
      </w:pPr>
    </w:lvl>
    <w:lvl w:ilvl="7" w:tplc="10090019">
      <w:start w:val="1"/>
      <w:numFmt w:val="lowerLetter"/>
      <w:lvlText w:val="%8."/>
      <w:lvlJc w:val="left"/>
      <w:pPr>
        <w:tabs>
          <w:tab w:val="num" w:pos="5760"/>
        </w:tabs>
        <w:ind w:left="5760" w:hanging="360"/>
      </w:pPr>
    </w:lvl>
    <w:lvl w:ilvl="8" w:tplc="1009001B">
      <w:start w:val="1"/>
      <w:numFmt w:val="lowerRoman"/>
      <w:lvlText w:val="%9."/>
      <w:lvlJc w:val="right"/>
      <w:pPr>
        <w:tabs>
          <w:tab w:val="num" w:pos="6480"/>
        </w:tabs>
        <w:ind w:left="6480" w:hanging="180"/>
      </w:pPr>
    </w:lvl>
  </w:abstractNum>
  <w:abstractNum w:abstractNumId="24" w15:restartNumberingAfterBreak="0">
    <w:nsid w:val="751741C8"/>
    <w:multiLevelType w:val="hybridMultilevel"/>
    <w:tmpl w:val="D24A1F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5" w15:restartNumberingAfterBreak="0">
    <w:nsid w:val="757431FE"/>
    <w:multiLevelType w:val="hybridMultilevel"/>
    <w:tmpl w:val="D1E6F1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6D923D9"/>
    <w:multiLevelType w:val="hybridMultilevel"/>
    <w:tmpl w:val="CAD60468"/>
    <w:lvl w:ilvl="0" w:tplc="EAD8026A">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928562B"/>
    <w:multiLevelType w:val="hybridMultilevel"/>
    <w:tmpl w:val="F45E3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F02CBA"/>
    <w:multiLevelType w:val="hybridMultilevel"/>
    <w:tmpl w:val="EB585678"/>
    <w:lvl w:ilvl="0" w:tplc="571426C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5A331F"/>
    <w:multiLevelType w:val="hybridMultilevel"/>
    <w:tmpl w:val="ADDEA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EED11EB"/>
    <w:multiLevelType w:val="hybridMultilevel"/>
    <w:tmpl w:val="D8A4C694"/>
    <w:lvl w:ilvl="0" w:tplc="3F924086">
      <w:start w:val="1"/>
      <w:numFmt w:val="decimal"/>
      <w:pStyle w:val="ListinText"/>
      <w:lvlText w:val="%1."/>
      <w:lvlJc w:val="left"/>
      <w:pPr>
        <w:ind w:left="720" w:hanging="360"/>
      </w:pPr>
    </w:lvl>
    <w:lvl w:ilvl="1" w:tplc="B2B43750" w:tentative="1">
      <w:start w:val="1"/>
      <w:numFmt w:val="lowerLetter"/>
      <w:lvlText w:val="%2."/>
      <w:lvlJc w:val="left"/>
      <w:pPr>
        <w:ind w:left="1440" w:hanging="360"/>
      </w:pPr>
    </w:lvl>
    <w:lvl w:ilvl="2" w:tplc="448282AA" w:tentative="1">
      <w:start w:val="1"/>
      <w:numFmt w:val="lowerRoman"/>
      <w:lvlText w:val="%3."/>
      <w:lvlJc w:val="right"/>
      <w:pPr>
        <w:ind w:left="2160" w:hanging="180"/>
      </w:pPr>
    </w:lvl>
    <w:lvl w:ilvl="3" w:tplc="3524F3B8" w:tentative="1">
      <w:start w:val="1"/>
      <w:numFmt w:val="decimal"/>
      <w:lvlText w:val="%4."/>
      <w:lvlJc w:val="left"/>
      <w:pPr>
        <w:ind w:left="2880" w:hanging="360"/>
      </w:pPr>
    </w:lvl>
    <w:lvl w:ilvl="4" w:tplc="845AE5B8" w:tentative="1">
      <w:start w:val="1"/>
      <w:numFmt w:val="lowerLetter"/>
      <w:lvlText w:val="%5."/>
      <w:lvlJc w:val="left"/>
      <w:pPr>
        <w:ind w:left="3600" w:hanging="360"/>
      </w:pPr>
    </w:lvl>
    <w:lvl w:ilvl="5" w:tplc="7F964214" w:tentative="1">
      <w:start w:val="1"/>
      <w:numFmt w:val="lowerRoman"/>
      <w:lvlText w:val="%6."/>
      <w:lvlJc w:val="right"/>
      <w:pPr>
        <w:ind w:left="4320" w:hanging="180"/>
      </w:pPr>
    </w:lvl>
    <w:lvl w:ilvl="6" w:tplc="72A8F91C" w:tentative="1">
      <w:start w:val="1"/>
      <w:numFmt w:val="decimal"/>
      <w:lvlText w:val="%7."/>
      <w:lvlJc w:val="left"/>
      <w:pPr>
        <w:ind w:left="5040" w:hanging="360"/>
      </w:pPr>
    </w:lvl>
    <w:lvl w:ilvl="7" w:tplc="639604B6" w:tentative="1">
      <w:start w:val="1"/>
      <w:numFmt w:val="lowerLetter"/>
      <w:lvlText w:val="%8."/>
      <w:lvlJc w:val="left"/>
      <w:pPr>
        <w:ind w:left="5760" w:hanging="360"/>
      </w:pPr>
    </w:lvl>
    <w:lvl w:ilvl="8" w:tplc="F67A42C0" w:tentative="1">
      <w:start w:val="1"/>
      <w:numFmt w:val="lowerRoman"/>
      <w:lvlText w:val="%9."/>
      <w:lvlJc w:val="right"/>
      <w:pPr>
        <w:ind w:left="6480" w:hanging="180"/>
      </w:pPr>
    </w:lvl>
  </w:abstractNum>
  <w:num w:numId="1">
    <w:abstractNumId w:val="5"/>
  </w:num>
  <w:num w:numId="2">
    <w:abstractNumId w:val="18"/>
  </w:num>
  <w:num w:numId="3">
    <w:abstractNumId w:val="10"/>
  </w:num>
  <w:num w:numId="4">
    <w:abstractNumId w:val="13"/>
  </w:num>
  <w:num w:numId="5">
    <w:abstractNumId w:val="30"/>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9"/>
  </w:num>
  <w:num w:numId="8">
    <w:abstractNumId w:val="9"/>
  </w:num>
  <w:num w:numId="9">
    <w:abstractNumId w:val="27"/>
  </w:num>
  <w:num w:numId="10">
    <w:abstractNumId w:val="24"/>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4"/>
  </w:num>
  <w:num w:numId="19">
    <w:abstractNumId w:val="11"/>
  </w:num>
  <w:num w:numId="20">
    <w:abstractNumId w:val="16"/>
  </w:num>
  <w:num w:numId="21">
    <w:abstractNumId w:val="22"/>
  </w:num>
  <w:num w:numId="22">
    <w:abstractNumId w:val="2"/>
  </w:num>
  <w:num w:numId="23">
    <w:abstractNumId w:val="21"/>
  </w:num>
  <w:num w:numId="24">
    <w:abstractNumId w:val="28"/>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3"/>
  </w:num>
  <w:num w:numId="28">
    <w:abstractNumId w:val="0"/>
  </w:num>
  <w:num w:numId="29">
    <w:abstractNumId w:val="25"/>
  </w:num>
  <w:num w:numId="30">
    <w:abstractNumId w:val="20"/>
  </w:num>
  <w:num w:numId="31">
    <w:abstractNumId w:val="14"/>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 Carey">
    <w15:presenceInfo w15:providerId="None" w15:userId="Jon Car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3CD"/>
    <w:rsid w:val="000B48E3"/>
    <w:rsid w:val="00157901"/>
    <w:rsid w:val="002073CD"/>
    <w:rsid w:val="003143B9"/>
    <w:rsid w:val="0031692E"/>
    <w:rsid w:val="003577F3"/>
    <w:rsid w:val="005D258A"/>
    <w:rsid w:val="00633C1D"/>
    <w:rsid w:val="006C2239"/>
    <w:rsid w:val="006D3513"/>
    <w:rsid w:val="008907B2"/>
    <w:rsid w:val="008E151A"/>
    <w:rsid w:val="009413D1"/>
    <w:rsid w:val="00A1094A"/>
    <w:rsid w:val="00A47641"/>
    <w:rsid w:val="00A74405"/>
    <w:rsid w:val="00AB4DC1"/>
    <w:rsid w:val="00AD5357"/>
    <w:rsid w:val="00AD5EE4"/>
    <w:rsid w:val="00BE2EEA"/>
    <w:rsid w:val="00C76ED0"/>
    <w:rsid w:val="00CA4BCA"/>
    <w:rsid w:val="00CC130B"/>
    <w:rsid w:val="00DA489E"/>
    <w:rsid w:val="00E53273"/>
    <w:rsid w:val="00EA76D4"/>
    <w:rsid w:val="00ED6769"/>
    <w:rsid w:val="00EF4FF5"/>
    <w:rsid w:val="00FF5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775F9"/>
  <w15:chartTrackingRefBased/>
  <w15:docId w15:val="{E8AC77D6-CA0C-4854-89AF-C5B830055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3CD"/>
    <w:pPr>
      <w:widowControl w:val="0"/>
      <w:spacing w:after="0" w:line="240" w:lineRule="auto"/>
    </w:pPr>
    <w:rPr>
      <w:rFonts w:eastAsia="Times New Roman" w:cs="Times New Roman"/>
      <w:szCs w:val="24"/>
    </w:rPr>
  </w:style>
  <w:style w:type="paragraph" w:styleId="Heading1">
    <w:name w:val="heading 1"/>
    <w:basedOn w:val="Normal"/>
    <w:next w:val="Normal"/>
    <w:link w:val="Heading1Char"/>
    <w:autoRedefine/>
    <w:qFormat/>
    <w:rsid w:val="002073CD"/>
    <w:pPr>
      <w:keepNext/>
      <w:spacing w:before="240" w:after="60"/>
      <w:ind w:left="360"/>
      <w:outlineLvl w:val="0"/>
    </w:pPr>
    <w:rPr>
      <w:rFonts w:ascii="Calibri" w:hAnsi="Calibri" w:cs="Arial"/>
      <w:b/>
      <w:bCs/>
      <w:smallCaps/>
      <w:sz w:val="32"/>
      <w:szCs w:val="22"/>
    </w:rPr>
  </w:style>
  <w:style w:type="paragraph" w:styleId="Heading2">
    <w:name w:val="heading 2"/>
    <w:basedOn w:val="Normal"/>
    <w:next w:val="Normal"/>
    <w:link w:val="Heading2Char"/>
    <w:autoRedefine/>
    <w:qFormat/>
    <w:rsid w:val="002073CD"/>
    <w:pPr>
      <w:keepNext/>
      <w:spacing w:before="240" w:after="60"/>
      <w:outlineLvl w:val="1"/>
    </w:pPr>
    <w:rPr>
      <w:rFonts w:ascii="Calibri" w:hAnsi="Calibri" w:cs="Arial"/>
      <w:b/>
      <w:bCs/>
      <w:iCs/>
      <w:sz w:val="28"/>
      <w:szCs w:val="28"/>
    </w:rPr>
  </w:style>
  <w:style w:type="paragraph" w:styleId="Heading3">
    <w:name w:val="heading 3"/>
    <w:basedOn w:val="Normal"/>
    <w:next w:val="Normal"/>
    <w:link w:val="Heading3Char"/>
    <w:qFormat/>
    <w:rsid w:val="002073CD"/>
    <w:pPr>
      <w:keepNext/>
      <w:numPr>
        <w:ilvl w:val="2"/>
        <w:numId w:val="4"/>
      </w:numPr>
      <w:spacing w:before="240" w:after="60"/>
      <w:outlineLvl w:val="2"/>
    </w:pPr>
    <w:rPr>
      <w:rFonts w:cs="Arial"/>
      <w:b/>
      <w:bCs/>
      <w:sz w:val="28"/>
      <w:szCs w:val="28"/>
    </w:rPr>
  </w:style>
  <w:style w:type="paragraph" w:styleId="Heading4">
    <w:name w:val="heading 4"/>
    <w:basedOn w:val="Normal"/>
    <w:next w:val="Normal"/>
    <w:link w:val="Heading4Char"/>
    <w:autoRedefine/>
    <w:qFormat/>
    <w:rsid w:val="002073CD"/>
    <w:pPr>
      <w:keepNext/>
      <w:numPr>
        <w:ilvl w:val="3"/>
        <w:numId w:val="4"/>
      </w:numPr>
      <w:spacing w:before="120" w:after="120"/>
      <w:outlineLvl w:val="3"/>
    </w:pPr>
    <w:rPr>
      <w:bCs/>
      <w:i/>
      <w:sz w:val="28"/>
      <w:szCs w:val="28"/>
      <w:lang w:bidi="he-IL"/>
    </w:rPr>
  </w:style>
  <w:style w:type="paragraph" w:styleId="Heading5">
    <w:name w:val="heading 5"/>
    <w:basedOn w:val="Normal"/>
    <w:next w:val="Normal"/>
    <w:link w:val="Heading5Char"/>
    <w:qFormat/>
    <w:rsid w:val="002073CD"/>
    <w:pPr>
      <w:numPr>
        <w:ilvl w:val="4"/>
        <w:numId w:val="4"/>
      </w:numPr>
      <w:spacing w:before="240" w:after="60"/>
      <w:outlineLvl w:val="4"/>
    </w:pPr>
    <w:rPr>
      <w:bCs/>
      <w:iCs/>
      <w:sz w:val="28"/>
      <w:szCs w:val="28"/>
      <w:lang w:bidi="he-IL"/>
    </w:rPr>
  </w:style>
  <w:style w:type="paragraph" w:styleId="Heading6">
    <w:name w:val="heading 6"/>
    <w:basedOn w:val="Normal"/>
    <w:next w:val="Normal"/>
    <w:link w:val="Heading6Char"/>
    <w:qFormat/>
    <w:rsid w:val="002073CD"/>
    <w:pPr>
      <w:numPr>
        <w:ilvl w:val="5"/>
        <w:numId w:val="4"/>
      </w:numPr>
      <w:spacing w:before="240" w:after="60"/>
      <w:outlineLvl w:val="5"/>
    </w:pPr>
    <w:rPr>
      <w:b/>
      <w:bCs/>
      <w:szCs w:val="22"/>
      <w:lang w:val="x-none" w:eastAsia="x-none"/>
    </w:rPr>
  </w:style>
  <w:style w:type="paragraph" w:styleId="Heading7">
    <w:name w:val="heading 7"/>
    <w:basedOn w:val="Normal"/>
    <w:next w:val="Normal"/>
    <w:link w:val="Heading7Char"/>
    <w:qFormat/>
    <w:rsid w:val="002073CD"/>
    <w:pPr>
      <w:numPr>
        <w:ilvl w:val="6"/>
        <w:numId w:val="4"/>
      </w:numPr>
      <w:spacing w:before="240" w:after="60"/>
      <w:outlineLvl w:val="6"/>
    </w:pPr>
    <w:rPr>
      <w:sz w:val="20"/>
      <w:szCs w:val="20"/>
    </w:rPr>
  </w:style>
  <w:style w:type="paragraph" w:styleId="Heading8">
    <w:name w:val="heading 8"/>
    <w:basedOn w:val="Normal"/>
    <w:next w:val="Normal"/>
    <w:link w:val="Heading8Char"/>
    <w:qFormat/>
    <w:rsid w:val="002073CD"/>
    <w:pPr>
      <w:numPr>
        <w:ilvl w:val="7"/>
        <w:numId w:val="4"/>
      </w:numPr>
      <w:spacing w:before="240" w:after="60"/>
      <w:outlineLvl w:val="7"/>
    </w:pPr>
    <w:rPr>
      <w:i/>
      <w:iCs/>
      <w:sz w:val="20"/>
      <w:szCs w:val="20"/>
      <w:lang w:val="x-none" w:eastAsia="x-none"/>
    </w:rPr>
  </w:style>
  <w:style w:type="paragraph" w:styleId="Heading9">
    <w:name w:val="heading 9"/>
    <w:basedOn w:val="Normal"/>
    <w:next w:val="Normal"/>
    <w:link w:val="Heading9Char"/>
    <w:qFormat/>
    <w:rsid w:val="002073CD"/>
    <w:pPr>
      <w:numPr>
        <w:ilvl w:val="8"/>
        <w:numId w:val="4"/>
      </w:numPr>
      <w:spacing w:before="240" w:after="60"/>
      <w:outlineLvl w:val="8"/>
    </w:pPr>
    <w:rPr>
      <w:rFonts w:ascii="Arial" w:hAnsi="Arial"/>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73CD"/>
    <w:rPr>
      <w:rFonts w:ascii="Calibri" w:eastAsia="Times New Roman" w:hAnsi="Calibri" w:cs="Arial"/>
      <w:b/>
      <w:bCs/>
      <w:smallCaps/>
      <w:sz w:val="32"/>
    </w:rPr>
  </w:style>
  <w:style w:type="character" w:customStyle="1" w:styleId="Heading2Char">
    <w:name w:val="Heading 2 Char"/>
    <w:basedOn w:val="DefaultParagraphFont"/>
    <w:link w:val="Heading2"/>
    <w:rsid w:val="002073CD"/>
    <w:rPr>
      <w:rFonts w:ascii="Calibri" w:eastAsia="Times New Roman" w:hAnsi="Calibri" w:cs="Arial"/>
      <w:b/>
      <w:bCs/>
      <w:iCs/>
      <w:sz w:val="28"/>
      <w:szCs w:val="28"/>
    </w:rPr>
  </w:style>
  <w:style w:type="character" w:customStyle="1" w:styleId="Heading3Char">
    <w:name w:val="Heading 3 Char"/>
    <w:basedOn w:val="DefaultParagraphFont"/>
    <w:link w:val="Heading3"/>
    <w:rsid w:val="002073CD"/>
    <w:rPr>
      <w:rFonts w:eastAsia="Times New Roman" w:cs="Arial"/>
      <w:b/>
      <w:bCs/>
      <w:sz w:val="28"/>
      <w:szCs w:val="28"/>
    </w:rPr>
  </w:style>
  <w:style w:type="character" w:customStyle="1" w:styleId="Heading4Char">
    <w:name w:val="Heading 4 Char"/>
    <w:basedOn w:val="DefaultParagraphFont"/>
    <w:link w:val="Heading4"/>
    <w:rsid w:val="002073CD"/>
    <w:rPr>
      <w:rFonts w:eastAsia="Times New Roman" w:cs="Times New Roman"/>
      <w:bCs/>
      <w:i/>
      <w:sz w:val="28"/>
      <w:szCs w:val="28"/>
      <w:lang w:bidi="he-IL"/>
    </w:rPr>
  </w:style>
  <w:style w:type="character" w:customStyle="1" w:styleId="Heading5Char">
    <w:name w:val="Heading 5 Char"/>
    <w:basedOn w:val="DefaultParagraphFont"/>
    <w:link w:val="Heading5"/>
    <w:rsid w:val="002073CD"/>
    <w:rPr>
      <w:rFonts w:eastAsia="Times New Roman" w:cs="Times New Roman"/>
      <w:bCs/>
      <w:iCs/>
      <w:sz w:val="28"/>
      <w:szCs w:val="28"/>
      <w:lang w:bidi="he-IL"/>
    </w:rPr>
  </w:style>
  <w:style w:type="character" w:customStyle="1" w:styleId="Heading6Char">
    <w:name w:val="Heading 6 Char"/>
    <w:basedOn w:val="DefaultParagraphFont"/>
    <w:link w:val="Heading6"/>
    <w:rsid w:val="002073CD"/>
    <w:rPr>
      <w:rFonts w:eastAsia="Times New Roman" w:cs="Times New Roman"/>
      <w:b/>
      <w:bCs/>
      <w:lang w:val="x-none" w:eastAsia="x-none"/>
    </w:rPr>
  </w:style>
  <w:style w:type="character" w:customStyle="1" w:styleId="Heading7Char">
    <w:name w:val="Heading 7 Char"/>
    <w:basedOn w:val="DefaultParagraphFont"/>
    <w:link w:val="Heading7"/>
    <w:rsid w:val="002073CD"/>
    <w:rPr>
      <w:rFonts w:eastAsia="Times New Roman" w:cs="Times New Roman"/>
      <w:sz w:val="20"/>
      <w:szCs w:val="20"/>
    </w:rPr>
  </w:style>
  <w:style w:type="character" w:customStyle="1" w:styleId="Heading8Char">
    <w:name w:val="Heading 8 Char"/>
    <w:basedOn w:val="DefaultParagraphFont"/>
    <w:link w:val="Heading8"/>
    <w:rsid w:val="002073CD"/>
    <w:rPr>
      <w:rFonts w:eastAsia="Times New Roman" w:cs="Times New Roman"/>
      <w:i/>
      <w:iCs/>
      <w:sz w:val="20"/>
      <w:szCs w:val="20"/>
      <w:lang w:val="x-none" w:eastAsia="x-none"/>
    </w:rPr>
  </w:style>
  <w:style w:type="character" w:customStyle="1" w:styleId="Heading9Char">
    <w:name w:val="Heading 9 Char"/>
    <w:basedOn w:val="DefaultParagraphFont"/>
    <w:link w:val="Heading9"/>
    <w:rsid w:val="002073CD"/>
    <w:rPr>
      <w:rFonts w:ascii="Arial" w:eastAsia="Times New Roman" w:hAnsi="Arial" w:cs="Times New Roman"/>
      <w:lang w:val="x-none" w:eastAsia="x-none"/>
    </w:rPr>
  </w:style>
  <w:style w:type="paragraph" w:customStyle="1" w:styleId="AppendixD">
    <w:name w:val="Appendix D"/>
    <w:basedOn w:val="Level1"/>
    <w:link w:val="AppendixDChar"/>
    <w:rsid w:val="002073CD"/>
    <w:pPr>
      <w:tabs>
        <w:tab w:val="left" w:pos="1728"/>
      </w:tabs>
    </w:pPr>
    <w:rPr>
      <w:b w:val="0"/>
      <w:i/>
      <w:iCs/>
      <w:caps w:val="0"/>
      <w:sz w:val="20"/>
      <w:lang w:bidi="he-IL"/>
    </w:rPr>
  </w:style>
  <w:style w:type="paragraph" w:styleId="TOC1">
    <w:name w:val="toc 1"/>
    <w:basedOn w:val="Normal"/>
    <w:next w:val="Normal"/>
    <w:uiPriority w:val="39"/>
    <w:rsid w:val="002073CD"/>
    <w:pPr>
      <w:widowControl/>
      <w:tabs>
        <w:tab w:val="right" w:leader="dot" w:pos="8640"/>
      </w:tabs>
      <w:ind w:left="1152" w:hanging="1152"/>
    </w:pPr>
    <w:rPr>
      <w:noProof/>
    </w:rPr>
  </w:style>
  <w:style w:type="paragraph" w:styleId="TOC2">
    <w:name w:val="toc 2"/>
    <w:basedOn w:val="TOC1"/>
    <w:next w:val="Normal"/>
    <w:uiPriority w:val="39"/>
    <w:rsid w:val="002073CD"/>
  </w:style>
  <w:style w:type="paragraph" w:styleId="TOC3">
    <w:name w:val="toc 3"/>
    <w:basedOn w:val="TOC2"/>
    <w:next w:val="Normal"/>
    <w:uiPriority w:val="39"/>
    <w:rsid w:val="002073CD"/>
    <w:pPr>
      <w:ind w:right="1440"/>
    </w:pPr>
  </w:style>
  <w:style w:type="character" w:styleId="Hyperlink">
    <w:name w:val="Hyperlink"/>
    <w:uiPriority w:val="99"/>
    <w:rsid w:val="002073CD"/>
    <w:rPr>
      <w:rFonts w:cs="Times New Roman"/>
      <w:color w:val="0000FF"/>
      <w:u w:val="single"/>
      <w:bdr w:val="none" w:sz="0" w:space="0" w:color="auto"/>
    </w:rPr>
  </w:style>
  <w:style w:type="paragraph" w:styleId="Footer">
    <w:name w:val="footer"/>
    <w:basedOn w:val="Normal"/>
    <w:link w:val="FooterChar"/>
    <w:uiPriority w:val="99"/>
    <w:rsid w:val="002073CD"/>
    <w:pPr>
      <w:tabs>
        <w:tab w:val="center" w:pos="4320"/>
        <w:tab w:val="right" w:pos="8640"/>
      </w:tabs>
    </w:pPr>
    <w:rPr>
      <w:lang w:val="x-none" w:eastAsia="x-none"/>
    </w:rPr>
  </w:style>
  <w:style w:type="character" w:customStyle="1" w:styleId="FooterChar">
    <w:name w:val="Footer Char"/>
    <w:basedOn w:val="DefaultParagraphFont"/>
    <w:link w:val="Footer"/>
    <w:uiPriority w:val="99"/>
    <w:rsid w:val="002073CD"/>
    <w:rPr>
      <w:rFonts w:eastAsia="Times New Roman" w:cs="Times New Roman"/>
      <w:szCs w:val="24"/>
      <w:lang w:val="x-none" w:eastAsia="x-none"/>
    </w:rPr>
  </w:style>
  <w:style w:type="character" w:styleId="PageNumber">
    <w:name w:val="page number"/>
    <w:aliases w:val="Page Page Number"/>
    <w:basedOn w:val="DefaultParagraphFont"/>
    <w:rsid w:val="002073CD"/>
  </w:style>
  <w:style w:type="paragraph" w:styleId="Header">
    <w:name w:val="header"/>
    <w:basedOn w:val="Normal"/>
    <w:link w:val="HeaderChar"/>
    <w:uiPriority w:val="99"/>
    <w:rsid w:val="002073CD"/>
    <w:pPr>
      <w:tabs>
        <w:tab w:val="center" w:pos="4320"/>
        <w:tab w:val="right" w:pos="8640"/>
      </w:tabs>
    </w:pPr>
  </w:style>
  <w:style w:type="character" w:customStyle="1" w:styleId="HeaderChar">
    <w:name w:val="Header Char"/>
    <w:basedOn w:val="DefaultParagraphFont"/>
    <w:link w:val="Header"/>
    <w:uiPriority w:val="99"/>
    <w:rsid w:val="002073CD"/>
    <w:rPr>
      <w:rFonts w:eastAsia="Times New Roman" w:cs="Times New Roman"/>
      <w:szCs w:val="24"/>
    </w:rPr>
  </w:style>
  <w:style w:type="paragraph" w:customStyle="1" w:styleId="Table">
    <w:name w:val="Table"/>
    <w:basedOn w:val="Normal"/>
    <w:next w:val="Normal"/>
    <w:link w:val="TableChar"/>
    <w:rsid w:val="002073CD"/>
    <w:pPr>
      <w:keepNext/>
      <w:tabs>
        <w:tab w:val="left" w:pos="1440"/>
      </w:tabs>
      <w:spacing w:before="120" w:after="120"/>
      <w:ind w:left="1008" w:hanging="1008"/>
    </w:pPr>
    <w:rPr>
      <w:lang w:bidi="he-IL"/>
    </w:rPr>
  </w:style>
  <w:style w:type="character" w:customStyle="1" w:styleId="TableChar">
    <w:name w:val="Table Char"/>
    <w:link w:val="Table"/>
    <w:rsid w:val="002073CD"/>
    <w:rPr>
      <w:rFonts w:eastAsia="Times New Roman" w:cs="Times New Roman"/>
      <w:szCs w:val="24"/>
      <w:lang w:bidi="he-IL"/>
    </w:rPr>
  </w:style>
  <w:style w:type="paragraph" w:styleId="BodyText">
    <w:name w:val="Body Text"/>
    <w:basedOn w:val="Normal"/>
    <w:link w:val="BodyTextChar"/>
    <w:rsid w:val="002073CD"/>
    <w:pPr>
      <w:tabs>
        <w:tab w:val="left" w:pos="9360"/>
      </w:tabs>
    </w:pPr>
    <w:rPr>
      <w:szCs w:val="20"/>
      <w:lang w:val="x-none" w:eastAsia="x-none"/>
    </w:rPr>
  </w:style>
  <w:style w:type="character" w:customStyle="1" w:styleId="BodyTextChar">
    <w:name w:val="Body Text Char"/>
    <w:basedOn w:val="DefaultParagraphFont"/>
    <w:link w:val="BodyText"/>
    <w:rsid w:val="002073CD"/>
    <w:rPr>
      <w:rFonts w:eastAsia="Times New Roman" w:cs="Times New Roman"/>
      <w:szCs w:val="20"/>
      <w:lang w:val="x-none" w:eastAsia="x-none"/>
    </w:rPr>
  </w:style>
  <w:style w:type="paragraph" w:customStyle="1" w:styleId="Style2">
    <w:name w:val="Style2"/>
    <w:basedOn w:val="AppendixD"/>
    <w:next w:val="Level2"/>
    <w:rsid w:val="002073CD"/>
  </w:style>
  <w:style w:type="character" w:customStyle="1" w:styleId="Style10pt">
    <w:name w:val="Style 10 pt"/>
    <w:rsid w:val="002073CD"/>
    <w:rPr>
      <w:rFonts w:cs="Times New Roman"/>
      <w:sz w:val="20"/>
    </w:rPr>
  </w:style>
  <w:style w:type="paragraph" w:customStyle="1" w:styleId="Level3">
    <w:name w:val="Level 3"/>
    <w:basedOn w:val="Normal"/>
    <w:autoRedefine/>
    <w:rsid w:val="002073CD"/>
    <w:pPr>
      <w:tabs>
        <w:tab w:val="left" w:pos="1080"/>
      </w:tabs>
      <w:spacing w:before="120" w:after="120"/>
      <w:jc w:val="both"/>
    </w:pPr>
    <w:rPr>
      <w:b/>
      <w:color w:val="000000"/>
      <w:szCs w:val="20"/>
    </w:rPr>
  </w:style>
  <w:style w:type="paragraph" w:customStyle="1" w:styleId="Level2">
    <w:name w:val="Level 2"/>
    <w:basedOn w:val="Normal"/>
    <w:autoRedefine/>
    <w:rsid w:val="002073CD"/>
    <w:pPr>
      <w:jc w:val="center"/>
    </w:pPr>
    <w:rPr>
      <w:sz w:val="20"/>
      <w:szCs w:val="20"/>
    </w:rPr>
  </w:style>
  <w:style w:type="paragraph" w:styleId="Caption">
    <w:name w:val="caption"/>
    <w:aliases w:val="Fig Caption"/>
    <w:basedOn w:val="Normal"/>
    <w:next w:val="Normal"/>
    <w:link w:val="CaptionChar"/>
    <w:uiPriority w:val="35"/>
    <w:qFormat/>
    <w:rsid w:val="002073CD"/>
    <w:pPr>
      <w:keepNext/>
      <w:spacing w:after="60"/>
    </w:pPr>
    <w:rPr>
      <w:bCs/>
      <w:i/>
      <w:color w:val="000000"/>
      <w:sz w:val="20"/>
      <w:szCs w:val="18"/>
    </w:rPr>
  </w:style>
  <w:style w:type="character" w:styleId="CommentReference">
    <w:name w:val="annotation reference"/>
    <w:uiPriority w:val="99"/>
    <w:semiHidden/>
    <w:rsid w:val="002073CD"/>
    <w:rPr>
      <w:sz w:val="16"/>
      <w:szCs w:val="16"/>
    </w:rPr>
  </w:style>
  <w:style w:type="paragraph" w:styleId="CommentText">
    <w:name w:val="annotation text"/>
    <w:basedOn w:val="Normal"/>
    <w:link w:val="CommentTextChar"/>
    <w:uiPriority w:val="99"/>
    <w:semiHidden/>
    <w:rsid w:val="002073CD"/>
    <w:rPr>
      <w:sz w:val="20"/>
      <w:szCs w:val="20"/>
      <w:lang w:val="x-none" w:eastAsia="x-none"/>
    </w:rPr>
  </w:style>
  <w:style w:type="character" w:customStyle="1" w:styleId="CommentTextChar">
    <w:name w:val="Comment Text Char"/>
    <w:basedOn w:val="DefaultParagraphFont"/>
    <w:link w:val="CommentText"/>
    <w:uiPriority w:val="99"/>
    <w:semiHidden/>
    <w:rsid w:val="002073CD"/>
    <w:rPr>
      <w:rFonts w:eastAsia="Times New Roman" w:cs="Times New Roman"/>
      <w:sz w:val="20"/>
      <w:szCs w:val="20"/>
      <w:lang w:val="x-none" w:eastAsia="x-none"/>
    </w:rPr>
  </w:style>
  <w:style w:type="paragraph" w:styleId="CommentSubject">
    <w:name w:val="annotation subject"/>
    <w:basedOn w:val="CommentText"/>
    <w:next w:val="CommentText"/>
    <w:link w:val="CommentSubjectChar"/>
    <w:uiPriority w:val="99"/>
    <w:semiHidden/>
    <w:rsid w:val="002073CD"/>
    <w:rPr>
      <w:b/>
      <w:bCs/>
    </w:rPr>
  </w:style>
  <w:style w:type="character" w:customStyle="1" w:styleId="CommentSubjectChar">
    <w:name w:val="Comment Subject Char"/>
    <w:basedOn w:val="CommentTextChar"/>
    <w:link w:val="CommentSubject"/>
    <w:uiPriority w:val="99"/>
    <w:semiHidden/>
    <w:rsid w:val="002073CD"/>
    <w:rPr>
      <w:rFonts w:eastAsia="Times New Roman" w:cs="Times New Roman"/>
      <w:b/>
      <w:bCs/>
      <w:sz w:val="20"/>
      <w:szCs w:val="20"/>
      <w:lang w:val="x-none" w:eastAsia="x-none"/>
    </w:rPr>
  </w:style>
  <w:style w:type="paragraph" w:styleId="BalloonText">
    <w:name w:val="Balloon Text"/>
    <w:basedOn w:val="Normal"/>
    <w:link w:val="BalloonTextChar"/>
    <w:uiPriority w:val="99"/>
    <w:semiHidden/>
    <w:rsid w:val="002073CD"/>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2073CD"/>
    <w:rPr>
      <w:rFonts w:ascii="Tahoma" w:eastAsia="Times New Roman" w:hAnsi="Tahoma" w:cs="Times New Roman"/>
      <w:sz w:val="16"/>
      <w:szCs w:val="16"/>
      <w:lang w:val="x-none" w:eastAsia="x-none"/>
    </w:rPr>
  </w:style>
  <w:style w:type="paragraph" w:customStyle="1" w:styleId="Figure">
    <w:name w:val="Figure"/>
    <w:basedOn w:val="Normal"/>
    <w:rsid w:val="002073CD"/>
    <w:rPr>
      <w:color w:val="000000"/>
    </w:rPr>
  </w:style>
  <w:style w:type="paragraph" w:customStyle="1" w:styleId="AppendixB">
    <w:name w:val="Appendix B"/>
    <w:basedOn w:val="Normal"/>
    <w:link w:val="AppendixBChar"/>
    <w:rsid w:val="002073CD"/>
    <w:pPr>
      <w:tabs>
        <w:tab w:val="left" w:pos="1728"/>
        <w:tab w:val="left" w:pos="11250"/>
      </w:tabs>
    </w:pPr>
    <w:rPr>
      <w:i/>
      <w:sz w:val="20"/>
      <w:szCs w:val="18"/>
    </w:rPr>
  </w:style>
  <w:style w:type="character" w:customStyle="1" w:styleId="AppendixBChar">
    <w:name w:val="Appendix B Char"/>
    <w:link w:val="AppendixB"/>
    <w:rsid w:val="002073CD"/>
    <w:rPr>
      <w:rFonts w:eastAsia="Times New Roman" w:cs="Times New Roman"/>
      <w:i/>
      <w:sz w:val="20"/>
      <w:szCs w:val="18"/>
    </w:rPr>
  </w:style>
  <w:style w:type="character" w:customStyle="1" w:styleId="AppendixDChar">
    <w:name w:val="Appendix D Char"/>
    <w:link w:val="AppendixD"/>
    <w:rsid w:val="002073CD"/>
    <w:rPr>
      <w:rFonts w:eastAsia="Times New Roman" w:cs="Times New Roman"/>
      <w:i/>
      <w:iCs/>
      <w:sz w:val="20"/>
      <w:szCs w:val="20"/>
      <w:lang w:bidi="he-IL"/>
    </w:rPr>
  </w:style>
  <w:style w:type="paragraph" w:styleId="DocumentMap">
    <w:name w:val="Document Map"/>
    <w:basedOn w:val="Normal"/>
    <w:link w:val="DocumentMapChar"/>
    <w:rsid w:val="002073CD"/>
    <w:pPr>
      <w:shd w:val="clear" w:color="auto" w:fill="000080"/>
    </w:pPr>
    <w:rPr>
      <w:rFonts w:ascii="Tahoma" w:hAnsi="Tahoma"/>
      <w:sz w:val="20"/>
      <w:szCs w:val="20"/>
      <w:lang w:val="x-none" w:eastAsia="x-none"/>
    </w:rPr>
  </w:style>
  <w:style w:type="character" w:customStyle="1" w:styleId="DocumentMapChar">
    <w:name w:val="Document Map Char"/>
    <w:basedOn w:val="DefaultParagraphFont"/>
    <w:link w:val="DocumentMap"/>
    <w:rsid w:val="002073CD"/>
    <w:rPr>
      <w:rFonts w:ascii="Tahoma" w:eastAsia="Times New Roman" w:hAnsi="Tahoma" w:cs="Times New Roman"/>
      <w:sz w:val="20"/>
      <w:szCs w:val="20"/>
      <w:shd w:val="clear" w:color="auto" w:fill="000080"/>
      <w:lang w:val="x-none" w:eastAsia="x-none"/>
    </w:rPr>
  </w:style>
  <w:style w:type="paragraph" w:styleId="EndnoteText">
    <w:name w:val="endnote text"/>
    <w:basedOn w:val="Normal"/>
    <w:link w:val="EndnoteTextChar"/>
    <w:semiHidden/>
    <w:rsid w:val="002073CD"/>
  </w:style>
  <w:style w:type="character" w:customStyle="1" w:styleId="EndnoteTextChar">
    <w:name w:val="Endnote Text Char"/>
    <w:basedOn w:val="DefaultParagraphFont"/>
    <w:link w:val="EndnoteText"/>
    <w:semiHidden/>
    <w:rsid w:val="002073CD"/>
    <w:rPr>
      <w:rFonts w:eastAsia="Times New Roman" w:cs="Times New Roman"/>
      <w:szCs w:val="24"/>
    </w:rPr>
  </w:style>
  <w:style w:type="paragraph" w:customStyle="1" w:styleId="code">
    <w:name w:val="code"/>
    <w:basedOn w:val="Normal"/>
    <w:rsid w:val="002073CD"/>
    <w:pPr>
      <w:spacing w:before="20" w:after="20"/>
      <w:ind w:left="360" w:hanging="360"/>
    </w:pPr>
    <w:rPr>
      <w:rFonts w:ascii="Courier New" w:hAnsi="Courier New"/>
      <w:sz w:val="18"/>
      <w:szCs w:val="20"/>
    </w:rPr>
  </w:style>
  <w:style w:type="paragraph" w:customStyle="1" w:styleId="Appendix1">
    <w:name w:val="Appendix 1"/>
    <w:basedOn w:val="Normal"/>
    <w:rsid w:val="002073CD"/>
    <w:pPr>
      <w:spacing w:after="240"/>
      <w:ind w:left="1800" w:hanging="1800"/>
    </w:pPr>
    <w:rPr>
      <w:b/>
      <w:sz w:val="28"/>
      <w:szCs w:val="28"/>
    </w:rPr>
  </w:style>
  <w:style w:type="character" w:customStyle="1" w:styleId="Heading1Char1">
    <w:name w:val="Heading 1 Char1"/>
    <w:rsid w:val="002073CD"/>
    <w:rPr>
      <w:rFonts w:ascii="Times New Roman Bold" w:hAnsi="Times New Roman Bold" w:cs="Arial"/>
      <w:b/>
      <w:bCs/>
      <w:smallCaps/>
      <w:sz w:val="32"/>
      <w:szCs w:val="32"/>
    </w:rPr>
  </w:style>
  <w:style w:type="paragraph" w:styleId="TableofFigures">
    <w:name w:val="table of figures"/>
    <w:aliases w:val="List of Tables,List of Tables1,List of Appendix Tables"/>
    <w:basedOn w:val="TOC3"/>
    <w:next w:val="Normal"/>
    <w:autoRedefine/>
    <w:uiPriority w:val="99"/>
    <w:rsid w:val="002073CD"/>
    <w:pPr>
      <w:tabs>
        <w:tab w:val="clear" w:pos="8640"/>
        <w:tab w:val="right" w:leader="dot" w:pos="9360"/>
      </w:tabs>
      <w:spacing w:after="120"/>
      <w:ind w:left="1325" w:right="475" w:hanging="1325"/>
    </w:pPr>
  </w:style>
  <w:style w:type="character" w:customStyle="1" w:styleId="Heading2Char1">
    <w:name w:val="Heading 2 Char1"/>
    <w:rsid w:val="002073CD"/>
    <w:rPr>
      <w:rFonts w:ascii="Times New Roman Bold" w:hAnsi="Times New Roman Bold"/>
      <w:b/>
      <w:bCs/>
      <w:iCs/>
      <w:sz w:val="28"/>
      <w:szCs w:val="28"/>
    </w:rPr>
  </w:style>
  <w:style w:type="paragraph" w:customStyle="1" w:styleId="SecondOrder">
    <w:name w:val="Second Order"/>
    <w:basedOn w:val="Normal"/>
    <w:rsid w:val="002073CD"/>
    <w:rPr>
      <w:b/>
      <w:bCs/>
      <w:szCs w:val="20"/>
      <w:lang w:bidi="he-IL"/>
    </w:rPr>
  </w:style>
  <w:style w:type="paragraph" w:styleId="TOC4">
    <w:name w:val="toc 4"/>
    <w:basedOn w:val="Normal"/>
    <w:next w:val="Normal"/>
    <w:autoRedefine/>
    <w:uiPriority w:val="39"/>
    <w:rsid w:val="002073CD"/>
    <w:pPr>
      <w:tabs>
        <w:tab w:val="left" w:pos="2160"/>
        <w:tab w:val="right" w:leader="dot" w:pos="9360"/>
      </w:tabs>
      <w:ind w:left="1080"/>
    </w:pPr>
    <w:rPr>
      <w:noProof/>
      <w:szCs w:val="20"/>
      <w:lang w:bidi="he-IL"/>
    </w:rPr>
  </w:style>
  <w:style w:type="paragraph" w:styleId="TOC5">
    <w:name w:val="toc 5"/>
    <w:basedOn w:val="Normal"/>
    <w:next w:val="Normal"/>
    <w:autoRedefine/>
    <w:uiPriority w:val="39"/>
    <w:rsid w:val="002073CD"/>
    <w:pPr>
      <w:ind w:left="960"/>
    </w:pPr>
    <w:rPr>
      <w:szCs w:val="20"/>
      <w:lang w:bidi="he-IL"/>
    </w:rPr>
  </w:style>
  <w:style w:type="paragraph" w:styleId="TOC6">
    <w:name w:val="toc 6"/>
    <w:basedOn w:val="Normal"/>
    <w:next w:val="Normal"/>
    <w:autoRedefine/>
    <w:uiPriority w:val="39"/>
    <w:rsid w:val="002073CD"/>
    <w:pPr>
      <w:ind w:left="1200"/>
    </w:pPr>
    <w:rPr>
      <w:szCs w:val="20"/>
      <w:lang w:bidi="he-IL"/>
    </w:rPr>
  </w:style>
  <w:style w:type="paragraph" w:styleId="TOC7">
    <w:name w:val="toc 7"/>
    <w:basedOn w:val="Normal"/>
    <w:next w:val="Normal"/>
    <w:autoRedefine/>
    <w:uiPriority w:val="39"/>
    <w:rsid w:val="002073CD"/>
    <w:pPr>
      <w:ind w:left="1440"/>
    </w:pPr>
    <w:rPr>
      <w:szCs w:val="20"/>
      <w:lang w:bidi="he-IL"/>
    </w:rPr>
  </w:style>
  <w:style w:type="paragraph" w:styleId="TOC8">
    <w:name w:val="toc 8"/>
    <w:basedOn w:val="Normal"/>
    <w:next w:val="Normal"/>
    <w:autoRedefine/>
    <w:uiPriority w:val="39"/>
    <w:rsid w:val="002073CD"/>
    <w:pPr>
      <w:ind w:left="1680"/>
    </w:pPr>
    <w:rPr>
      <w:szCs w:val="20"/>
      <w:lang w:bidi="he-IL"/>
    </w:rPr>
  </w:style>
  <w:style w:type="paragraph" w:styleId="TOC9">
    <w:name w:val="toc 9"/>
    <w:basedOn w:val="Normal"/>
    <w:next w:val="Normal"/>
    <w:autoRedefine/>
    <w:uiPriority w:val="39"/>
    <w:rsid w:val="002073CD"/>
    <w:pPr>
      <w:ind w:left="1920"/>
    </w:pPr>
    <w:rPr>
      <w:szCs w:val="20"/>
      <w:lang w:bidi="he-IL"/>
    </w:rPr>
  </w:style>
  <w:style w:type="paragraph" w:customStyle="1" w:styleId="Appendix">
    <w:name w:val="Appendix"/>
    <w:basedOn w:val="Normal"/>
    <w:next w:val="Normal"/>
    <w:link w:val="AppendixChar"/>
    <w:rsid w:val="002073CD"/>
    <w:pPr>
      <w:spacing w:after="240"/>
      <w:ind w:left="1728" w:hanging="1728"/>
    </w:pPr>
    <w:rPr>
      <w:b/>
    </w:rPr>
  </w:style>
  <w:style w:type="paragraph" w:styleId="BodyTextIndent">
    <w:name w:val="Body Text Indent"/>
    <w:basedOn w:val="Normal"/>
    <w:link w:val="BodyTextIndentChar2"/>
    <w:rsid w:val="002073CD"/>
    <w:pPr>
      <w:spacing w:after="120" w:line="480" w:lineRule="auto"/>
    </w:pPr>
    <w:rPr>
      <w:lang w:bidi="he-IL"/>
    </w:rPr>
  </w:style>
  <w:style w:type="character" w:customStyle="1" w:styleId="BodyTextIndentChar">
    <w:name w:val="Body Text Indent Char"/>
    <w:basedOn w:val="DefaultParagraphFont"/>
    <w:rsid w:val="002073CD"/>
    <w:rPr>
      <w:rFonts w:eastAsia="Times New Roman" w:cs="Times New Roman"/>
      <w:szCs w:val="24"/>
    </w:rPr>
  </w:style>
  <w:style w:type="paragraph" w:styleId="BodyText3">
    <w:name w:val="Body Text 3"/>
    <w:basedOn w:val="Normal"/>
    <w:link w:val="BodyText3Char"/>
    <w:rsid w:val="002073CD"/>
    <w:rPr>
      <w:i/>
      <w:lang w:val="x-none" w:eastAsia="x-none"/>
    </w:rPr>
  </w:style>
  <w:style w:type="character" w:customStyle="1" w:styleId="BodyText3Char">
    <w:name w:val="Body Text 3 Char"/>
    <w:basedOn w:val="DefaultParagraphFont"/>
    <w:link w:val="BodyText3"/>
    <w:rsid w:val="002073CD"/>
    <w:rPr>
      <w:rFonts w:eastAsia="Times New Roman" w:cs="Times New Roman"/>
      <w:i/>
      <w:szCs w:val="24"/>
      <w:lang w:val="x-none" w:eastAsia="x-none"/>
    </w:rPr>
  </w:style>
  <w:style w:type="paragraph" w:customStyle="1" w:styleId="Document1">
    <w:name w:val="Document 1"/>
    <w:rsid w:val="002073CD"/>
    <w:pPr>
      <w:keepNext/>
      <w:keepLines/>
      <w:tabs>
        <w:tab w:val="left" w:pos="-720"/>
      </w:tabs>
      <w:suppressAutoHyphens/>
      <w:spacing w:after="0" w:line="240" w:lineRule="auto"/>
    </w:pPr>
    <w:rPr>
      <w:rFonts w:ascii="Courier New" w:eastAsia="Times New Roman" w:hAnsi="Courier New" w:cs="Times New Roman"/>
      <w:sz w:val="24"/>
      <w:szCs w:val="24"/>
    </w:rPr>
  </w:style>
  <w:style w:type="character" w:styleId="FollowedHyperlink">
    <w:name w:val="FollowedHyperlink"/>
    <w:uiPriority w:val="99"/>
    <w:rsid w:val="002073CD"/>
    <w:rPr>
      <w:rFonts w:cs="Times New Roman"/>
      <w:color w:val="800080"/>
      <w:u w:val="single"/>
    </w:rPr>
  </w:style>
  <w:style w:type="paragraph" w:styleId="BodyTextIndent2">
    <w:name w:val="Body Text Indent 2"/>
    <w:basedOn w:val="Normal"/>
    <w:link w:val="BodyTextIndent2Char"/>
    <w:rsid w:val="002073CD"/>
    <w:pPr>
      <w:spacing w:after="60"/>
      <w:ind w:left="720" w:hanging="720"/>
    </w:pPr>
    <w:rPr>
      <w:szCs w:val="20"/>
      <w:lang w:val="x-none" w:eastAsia="x-none" w:bidi="he-IL"/>
    </w:rPr>
  </w:style>
  <w:style w:type="character" w:customStyle="1" w:styleId="BodyTextIndent2Char">
    <w:name w:val="Body Text Indent 2 Char"/>
    <w:basedOn w:val="DefaultParagraphFont"/>
    <w:link w:val="BodyTextIndent2"/>
    <w:rsid w:val="002073CD"/>
    <w:rPr>
      <w:rFonts w:eastAsia="Times New Roman" w:cs="Times New Roman"/>
      <w:szCs w:val="20"/>
      <w:lang w:val="x-none" w:eastAsia="x-none" w:bidi="he-IL"/>
    </w:rPr>
  </w:style>
  <w:style w:type="character" w:styleId="FootnoteReference">
    <w:name w:val="footnote reference"/>
    <w:semiHidden/>
    <w:rsid w:val="002073CD"/>
    <w:rPr>
      <w:rFonts w:cs="Times New Roman"/>
      <w:vertAlign w:val="superscript"/>
    </w:rPr>
  </w:style>
  <w:style w:type="paragraph" w:styleId="FootnoteText">
    <w:name w:val="footnote text"/>
    <w:basedOn w:val="Normal"/>
    <w:link w:val="FootnoteTextChar"/>
    <w:semiHidden/>
    <w:rsid w:val="002073CD"/>
    <w:rPr>
      <w:rFonts w:ascii="Arial" w:hAnsi="Arial"/>
      <w:lang w:val="en-CA" w:eastAsia="en-CA"/>
    </w:rPr>
  </w:style>
  <w:style w:type="character" w:customStyle="1" w:styleId="FootnoteTextChar">
    <w:name w:val="Footnote Text Char"/>
    <w:basedOn w:val="DefaultParagraphFont"/>
    <w:link w:val="FootnoteText"/>
    <w:semiHidden/>
    <w:rsid w:val="002073CD"/>
    <w:rPr>
      <w:rFonts w:ascii="Arial" w:eastAsia="Times New Roman" w:hAnsi="Arial" w:cs="Times New Roman"/>
      <w:szCs w:val="24"/>
      <w:lang w:val="en-CA" w:eastAsia="en-CA"/>
    </w:rPr>
  </w:style>
  <w:style w:type="paragraph" w:customStyle="1" w:styleId="Style0">
    <w:name w:val="Style0"/>
    <w:rsid w:val="002073CD"/>
    <w:pPr>
      <w:autoSpaceDE w:val="0"/>
      <w:autoSpaceDN w:val="0"/>
      <w:adjustRightInd w:val="0"/>
      <w:spacing w:after="0" w:line="240" w:lineRule="auto"/>
    </w:pPr>
    <w:rPr>
      <w:rFonts w:ascii="Arial" w:eastAsia="Times New Roman" w:hAnsi="Arial" w:cs="Times New Roman"/>
      <w:sz w:val="24"/>
      <w:szCs w:val="24"/>
    </w:rPr>
  </w:style>
  <w:style w:type="paragraph" w:customStyle="1" w:styleId="AppendixFigureb">
    <w:name w:val="Appendix Figure b"/>
    <w:basedOn w:val="Normal"/>
    <w:rsid w:val="002073CD"/>
    <w:rPr>
      <w:szCs w:val="20"/>
    </w:rPr>
  </w:style>
  <w:style w:type="paragraph" w:customStyle="1" w:styleId="Level1">
    <w:name w:val="Level 1"/>
    <w:basedOn w:val="Normal"/>
    <w:rsid w:val="002073CD"/>
    <w:rPr>
      <w:b/>
      <w:caps/>
      <w:szCs w:val="20"/>
    </w:rPr>
  </w:style>
  <w:style w:type="paragraph" w:customStyle="1" w:styleId="Level4">
    <w:name w:val="Level 4"/>
    <w:basedOn w:val="Heading5"/>
    <w:autoRedefine/>
    <w:rsid w:val="002073CD"/>
    <w:pPr>
      <w:numPr>
        <w:ilvl w:val="0"/>
        <w:numId w:val="0"/>
      </w:numPr>
      <w:outlineLvl w:val="9"/>
    </w:pPr>
    <w:rPr>
      <w:sz w:val="22"/>
      <w:szCs w:val="22"/>
    </w:rPr>
  </w:style>
  <w:style w:type="paragraph" w:customStyle="1" w:styleId="AppendixFigure2">
    <w:name w:val="Appendix Figure 2"/>
    <w:basedOn w:val="Normal"/>
    <w:rsid w:val="002073CD"/>
    <w:rPr>
      <w:rFonts w:eastAsia="MS Mincho"/>
      <w:sz w:val="16"/>
      <w:szCs w:val="20"/>
    </w:rPr>
  </w:style>
  <w:style w:type="paragraph" w:customStyle="1" w:styleId="AppendixC-Level2">
    <w:name w:val="Appendix C - Level 2"/>
    <w:basedOn w:val="Level4"/>
    <w:rsid w:val="002073CD"/>
    <w:pPr>
      <w:tabs>
        <w:tab w:val="right" w:leader="dot" w:pos="9360"/>
      </w:tabs>
    </w:pPr>
    <w:rPr>
      <w:sz w:val="24"/>
    </w:rPr>
  </w:style>
  <w:style w:type="paragraph" w:customStyle="1" w:styleId="AppendixF">
    <w:name w:val="Appendix F"/>
    <w:basedOn w:val="Normal"/>
    <w:link w:val="AppendixFChar"/>
    <w:rsid w:val="002073CD"/>
    <w:rPr>
      <w:i/>
      <w:sz w:val="20"/>
      <w:lang w:val="x-none" w:eastAsia="x-none"/>
    </w:rPr>
  </w:style>
  <w:style w:type="paragraph" w:customStyle="1" w:styleId="AppendixG-figure">
    <w:name w:val="Appendix G - figure"/>
    <w:basedOn w:val="Normal"/>
    <w:rsid w:val="002073CD"/>
    <w:pPr>
      <w:ind w:left="1296" w:hanging="1296"/>
    </w:pPr>
    <w:rPr>
      <w:noProof/>
      <w:szCs w:val="20"/>
    </w:rPr>
  </w:style>
  <w:style w:type="paragraph" w:customStyle="1" w:styleId="AppendixI-table">
    <w:name w:val="Appendix I - table"/>
    <w:link w:val="AppendixI-tableChar"/>
    <w:autoRedefine/>
    <w:rsid w:val="002073CD"/>
    <w:pPr>
      <w:tabs>
        <w:tab w:val="left" w:pos="1080"/>
      </w:tabs>
      <w:spacing w:after="0" w:line="240" w:lineRule="auto"/>
    </w:pPr>
    <w:rPr>
      <w:rFonts w:eastAsia="Times New Roman" w:cs="Times New Roman"/>
      <w:i/>
      <w:sz w:val="20"/>
      <w:szCs w:val="24"/>
    </w:rPr>
  </w:style>
  <w:style w:type="paragraph" w:customStyle="1" w:styleId="AppendixJ-table">
    <w:name w:val="Appendix J - table"/>
    <w:basedOn w:val="Normal"/>
    <w:autoRedefine/>
    <w:rsid w:val="002073CD"/>
    <w:pPr>
      <w:tabs>
        <w:tab w:val="left" w:pos="1080"/>
        <w:tab w:val="left" w:pos="2160"/>
        <w:tab w:val="left" w:pos="3240"/>
        <w:tab w:val="left" w:pos="4320"/>
        <w:tab w:val="left" w:pos="5400"/>
        <w:tab w:val="left" w:pos="6660"/>
        <w:tab w:val="left" w:pos="7200"/>
        <w:tab w:val="left" w:pos="8010"/>
      </w:tabs>
      <w:ind w:left="1080" w:hanging="1080"/>
    </w:pPr>
    <w:rPr>
      <w:rFonts w:eastAsia="MS Mincho"/>
      <w:bCs/>
      <w:szCs w:val="20"/>
    </w:rPr>
  </w:style>
  <w:style w:type="paragraph" w:customStyle="1" w:styleId="Level5">
    <w:name w:val="Level 5"/>
    <w:basedOn w:val="Level4"/>
    <w:rsid w:val="002073CD"/>
    <w:rPr>
      <w:u w:val="single"/>
    </w:rPr>
  </w:style>
  <w:style w:type="paragraph" w:customStyle="1" w:styleId="AppendixE">
    <w:name w:val="Appendix E"/>
    <w:basedOn w:val="Normal"/>
    <w:link w:val="AppendixEChar"/>
    <w:autoRedefine/>
    <w:rsid w:val="002073CD"/>
    <w:pPr>
      <w:tabs>
        <w:tab w:val="left" w:pos="1080"/>
        <w:tab w:val="right" w:leader="dot" w:pos="9360"/>
      </w:tabs>
      <w:ind w:left="1800" w:right="720" w:hanging="1800"/>
      <w:jc w:val="both"/>
    </w:pPr>
  </w:style>
  <w:style w:type="paragraph" w:customStyle="1" w:styleId="Appendixk-table">
    <w:name w:val="Appendix k - table"/>
    <w:basedOn w:val="AppendixI-table"/>
    <w:link w:val="Appendixk-tableChar"/>
    <w:rsid w:val="002073CD"/>
    <w:pPr>
      <w:jc w:val="both"/>
    </w:pPr>
    <w:rPr>
      <w:i w:val="0"/>
    </w:rPr>
  </w:style>
  <w:style w:type="character" w:customStyle="1" w:styleId="EmailStyle83">
    <w:name w:val="EmailStyle83"/>
    <w:rsid w:val="002073CD"/>
    <w:rPr>
      <w:rFonts w:ascii="Arial" w:hAnsi="Arial" w:cs="Arial"/>
      <w:color w:val="auto"/>
      <w:sz w:val="20"/>
    </w:rPr>
  </w:style>
  <w:style w:type="character" w:customStyle="1" w:styleId="EmailStyle841">
    <w:name w:val="EmailStyle841"/>
    <w:rsid w:val="002073CD"/>
    <w:rPr>
      <w:rFonts w:ascii="Arial" w:hAnsi="Arial" w:cs="Arial"/>
      <w:color w:val="auto"/>
      <w:sz w:val="20"/>
    </w:rPr>
  </w:style>
  <w:style w:type="paragraph" w:customStyle="1" w:styleId="Body">
    <w:name w:val="Body"/>
    <w:basedOn w:val="Normal"/>
    <w:rsid w:val="002073CD"/>
    <w:pPr>
      <w:ind w:left="720"/>
    </w:pPr>
    <w:rPr>
      <w:szCs w:val="20"/>
    </w:rPr>
  </w:style>
  <w:style w:type="paragraph" w:customStyle="1" w:styleId="encl">
    <w:name w:val="encl"/>
    <w:basedOn w:val="Normal"/>
    <w:rsid w:val="002073CD"/>
    <w:pPr>
      <w:tabs>
        <w:tab w:val="left" w:pos="1080"/>
      </w:tabs>
      <w:ind w:left="1080" w:hanging="1080"/>
    </w:pPr>
    <w:rPr>
      <w:szCs w:val="20"/>
    </w:rPr>
  </w:style>
  <w:style w:type="paragraph" w:customStyle="1" w:styleId="Appendixk">
    <w:name w:val="Appendix k"/>
    <w:basedOn w:val="Appendix"/>
    <w:rsid w:val="002073CD"/>
    <w:pPr>
      <w:tabs>
        <w:tab w:val="left" w:pos="-720"/>
        <w:tab w:val="left" w:pos="1080"/>
        <w:tab w:val="left" w:pos="1440"/>
        <w:tab w:val="right" w:leader="dot" w:pos="9360"/>
      </w:tabs>
      <w:suppressAutoHyphens/>
      <w:ind w:left="1440" w:hanging="1440"/>
      <w:jc w:val="both"/>
    </w:pPr>
  </w:style>
  <w:style w:type="paragraph" w:customStyle="1" w:styleId="AppendixH-table">
    <w:name w:val="Appendix H - table"/>
    <w:basedOn w:val="Normal"/>
    <w:next w:val="Normal"/>
    <w:autoRedefine/>
    <w:rsid w:val="002073CD"/>
    <w:pPr>
      <w:spacing w:after="120"/>
    </w:pPr>
    <w:rPr>
      <w:rFonts w:eastAsia="MS Mincho"/>
      <w:i/>
      <w:color w:val="000000"/>
      <w:sz w:val="20"/>
    </w:rPr>
  </w:style>
  <w:style w:type="paragraph" w:customStyle="1" w:styleId="Headingappendix">
    <w:name w:val="Heading.appendix"/>
    <w:basedOn w:val="Normal"/>
    <w:rsid w:val="002073CD"/>
    <w:pPr>
      <w:tabs>
        <w:tab w:val="num" w:pos="576"/>
      </w:tabs>
      <w:spacing w:before="120" w:after="120"/>
      <w:ind w:left="576" w:hanging="576"/>
    </w:pPr>
    <w:rPr>
      <w:rFonts w:ascii="Arial" w:hAnsi="Arial"/>
      <w:sz w:val="20"/>
      <w:szCs w:val="20"/>
    </w:rPr>
  </w:style>
  <w:style w:type="character" w:customStyle="1" w:styleId="AppendixF-figureChar">
    <w:name w:val="Appendix F - figure Char"/>
    <w:rsid w:val="002073CD"/>
    <w:rPr>
      <w:rFonts w:cs="Times New Roman"/>
      <w:sz w:val="24"/>
      <w:lang w:val="en-US" w:eastAsia="en-US" w:bidi="ar-SA"/>
    </w:rPr>
  </w:style>
  <w:style w:type="paragraph" w:customStyle="1" w:styleId="AppendixM">
    <w:name w:val="Appendix M"/>
    <w:basedOn w:val="Appendix"/>
    <w:rsid w:val="002073CD"/>
    <w:pPr>
      <w:tabs>
        <w:tab w:val="left" w:pos="-720"/>
        <w:tab w:val="left" w:pos="1080"/>
        <w:tab w:val="left" w:pos="1440"/>
      </w:tabs>
      <w:suppressAutoHyphens/>
      <w:ind w:left="1440" w:hanging="1440"/>
      <w:jc w:val="both"/>
    </w:pPr>
  </w:style>
  <w:style w:type="paragraph" w:customStyle="1" w:styleId="AppendixC">
    <w:name w:val="Appendix C"/>
    <w:basedOn w:val="Appendix"/>
    <w:link w:val="AppendixCChar"/>
    <w:autoRedefine/>
    <w:rsid w:val="002073CD"/>
    <w:pPr>
      <w:tabs>
        <w:tab w:val="left" w:pos="-720"/>
        <w:tab w:val="left" w:pos="1800"/>
      </w:tabs>
      <w:suppressAutoHyphens/>
      <w:spacing w:after="0"/>
      <w:ind w:left="0" w:firstLine="0"/>
      <w:jc w:val="both"/>
    </w:pPr>
    <w:rPr>
      <w:b w:val="0"/>
      <w:i/>
      <w:color w:val="000000"/>
      <w:sz w:val="20"/>
      <w:lang w:val="x-none" w:eastAsia="x-none"/>
    </w:rPr>
  </w:style>
  <w:style w:type="paragraph" w:customStyle="1" w:styleId="AppendixL">
    <w:name w:val="Appendix L"/>
    <w:basedOn w:val="PlainText"/>
    <w:link w:val="AppendixLChar"/>
    <w:rsid w:val="002073CD"/>
    <w:rPr>
      <w:rFonts w:asciiTheme="minorHAnsi" w:hAnsiTheme="minorHAnsi" w:cs="Arial"/>
      <w:i/>
      <w:sz w:val="20"/>
      <w:szCs w:val="16"/>
    </w:rPr>
  </w:style>
  <w:style w:type="paragraph" w:styleId="PlainText">
    <w:name w:val="Plain Text"/>
    <w:basedOn w:val="Normal"/>
    <w:link w:val="PlainTextChar"/>
    <w:uiPriority w:val="99"/>
    <w:rsid w:val="002073CD"/>
    <w:rPr>
      <w:rFonts w:ascii="Courier New" w:hAnsi="Courier New" w:cs="Courier New"/>
    </w:rPr>
  </w:style>
  <w:style w:type="character" w:customStyle="1" w:styleId="PlainTextChar">
    <w:name w:val="Plain Text Char"/>
    <w:basedOn w:val="DefaultParagraphFont"/>
    <w:link w:val="PlainText"/>
    <w:uiPriority w:val="99"/>
    <w:rsid w:val="002073CD"/>
    <w:rPr>
      <w:rFonts w:ascii="Courier New" w:eastAsia="Times New Roman" w:hAnsi="Courier New" w:cs="Courier New"/>
      <w:szCs w:val="24"/>
    </w:rPr>
  </w:style>
  <w:style w:type="paragraph" w:customStyle="1" w:styleId="Heading">
    <w:name w:val="Heading"/>
    <w:basedOn w:val="Normal"/>
    <w:next w:val="BodyText"/>
    <w:qFormat/>
    <w:rsid w:val="002073CD"/>
    <w:pPr>
      <w:spacing w:before="240" w:after="240"/>
    </w:pPr>
    <w:rPr>
      <w:b/>
      <w:caps/>
      <w:sz w:val="32"/>
      <w:szCs w:val="20"/>
      <w:lang w:bidi="he-IL"/>
    </w:rPr>
  </w:style>
  <w:style w:type="paragraph" w:styleId="BodyTextIndent3">
    <w:name w:val="Body Text Indent 3"/>
    <w:basedOn w:val="Normal"/>
    <w:link w:val="BodyTextIndent3Char"/>
    <w:rsid w:val="002073CD"/>
    <w:pPr>
      <w:ind w:left="1440" w:hanging="864"/>
    </w:pPr>
    <w:rPr>
      <w:rFonts w:eastAsia="MS Mincho"/>
      <w:szCs w:val="20"/>
      <w:lang w:val="x-none" w:eastAsia="x-none"/>
    </w:rPr>
  </w:style>
  <w:style w:type="character" w:customStyle="1" w:styleId="BodyTextIndent3Char">
    <w:name w:val="Body Text Indent 3 Char"/>
    <w:basedOn w:val="DefaultParagraphFont"/>
    <w:link w:val="BodyTextIndent3"/>
    <w:rsid w:val="002073CD"/>
    <w:rPr>
      <w:rFonts w:eastAsia="MS Mincho" w:cs="Times New Roman"/>
      <w:szCs w:val="20"/>
      <w:lang w:val="x-none" w:eastAsia="x-none"/>
    </w:rPr>
  </w:style>
  <w:style w:type="paragraph" w:customStyle="1" w:styleId="Litcited">
    <w:name w:val="Lit. cited"/>
    <w:basedOn w:val="BodyText"/>
    <w:rsid w:val="002073CD"/>
    <w:pPr>
      <w:ind w:left="720" w:hanging="720"/>
      <w:jc w:val="both"/>
    </w:pPr>
  </w:style>
  <w:style w:type="paragraph" w:customStyle="1" w:styleId="TableNumbers">
    <w:name w:val="TableNumbers"/>
    <w:basedOn w:val="Normal"/>
    <w:rsid w:val="002073CD"/>
    <w:pPr>
      <w:ind w:right="144"/>
      <w:jc w:val="right"/>
    </w:pPr>
    <w:rPr>
      <w:color w:val="000000"/>
      <w:szCs w:val="20"/>
      <w:lang w:bidi="he-IL"/>
    </w:rPr>
  </w:style>
  <w:style w:type="character" w:customStyle="1" w:styleId="AppendixEChar">
    <w:name w:val="Appendix E Char"/>
    <w:link w:val="AppendixE"/>
    <w:rsid w:val="002073CD"/>
    <w:rPr>
      <w:rFonts w:eastAsia="Times New Roman" w:cs="Times New Roman"/>
      <w:szCs w:val="24"/>
    </w:rPr>
  </w:style>
  <w:style w:type="paragraph" w:customStyle="1" w:styleId="xl27">
    <w:name w:val="xl27"/>
    <w:basedOn w:val="Normal"/>
    <w:rsid w:val="002073CD"/>
    <w:pPr>
      <w:pBdr>
        <w:bottom w:val="single" w:sz="8" w:space="0" w:color="auto"/>
      </w:pBdr>
      <w:spacing w:before="100" w:beforeAutospacing="1" w:after="100" w:afterAutospacing="1"/>
    </w:pPr>
    <w:rPr>
      <w:rFonts w:ascii="Arial Unicode MS" w:eastAsia="Arial Unicode MS" w:hAnsi="Arial Unicode MS" w:cs="Arial Unicode MS"/>
    </w:rPr>
  </w:style>
  <w:style w:type="paragraph" w:customStyle="1" w:styleId="xl29">
    <w:name w:val="xl29"/>
    <w:basedOn w:val="Normal"/>
    <w:rsid w:val="002073CD"/>
    <w:pPr>
      <w:pBdr>
        <w:bottom w:val="single" w:sz="4" w:space="0" w:color="auto"/>
      </w:pBdr>
      <w:spacing w:before="100" w:beforeAutospacing="1" w:after="100" w:afterAutospacing="1"/>
      <w:jc w:val="center"/>
    </w:pPr>
    <w:rPr>
      <w:rFonts w:eastAsia="Arial Unicode MS"/>
      <w:sz w:val="18"/>
      <w:szCs w:val="18"/>
    </w:rPr>
  </w:style>
  <w:style w:type="paragraph" w:customStyle="1" w:styleId="xl25">
    <w:name w:val="xl25"/>
    <w:basedOn w:val="Normal"/>
    <w:rsid w:val="002073CD"/>
    <w:pPr>
      <w:spacing w:before="100" w:beforeAutospacing="1" w:after="100" w:afterAutospacing="1"/>
      <w:jc w:val="right"/>
    </w:pPr>
    <w:rPr>
      <w:rFonts w:eastAsia="Arial Unicode MS"/>
      <w:sz w:val="18"/>
      <w:szCs w:val="18"/>
    </w:rPr>
  </w:style>
  <w:style w:type="paragraph" w:customStyle="1" w:styleId="xl22">
    <w:name w:val="xl22"/>
    <w:basedOn w:val="Normal"/>
    <w:rsid w:val="002073CD"/>
    <w:pPr>
      <w:spacing w:before="100" w:beforeAutospacing="1" w:after="100" w:afterAutospacing="1"/>
      <w:jc w:val="right"/>
    </w:pPr>
    <w:rPr>
      <w:rFonts w:eastAsia="Arial Unicode MS"/>
      <w:sz w:val="16"/>
      <w:szCs w:val="16"/>
    </w:rPr>
  </w:style>
  <w:style w:type="paragraph" w:customStyle="1" w:styleId="font5">
    <w:name w:val="font5"/>
    <w:basedOn w:val="Normal"/>
    <w:rsid w:val="002073CD"/>
    <w:pPr>
      <w:spacing w:before="100" w:beforeAutospacing="1" w:after="100" w:afterAutospacing="1"/>
    </w:pPr>
    <w:rPr>
      <w:rFonts w:eastAsia="Arial Unicode MS"/>
      <w:color w:val="000000"/>
      <w:sz w:val="16"/>
      <w:szCs w:val="16"/>
    </w:rPr>
  </w:style>
  <w:style w:type="paragraph" w:customStyle="1" w:styleId="xl23">
    <w:name w:val="xl23"/>
    <w:basedOn w:val="Normal"/>
    <w:rsid w:val="002073CD"/>
    <w:pPr>
      <w:spacing w:before="100" w:beforeAutospacing="1" w:after="100" w:afterAutospacing="1"/>
    </w:pPr>
    <w:rPr>
      <w:rFonts w:eastAsia="Arial Unicode MS"/>
      <w:sz w:val="16"/>
      <w:szCs w:val="16"/>
    </w:rPr>
  </w:style>
  <w:style w:type="paragraph" w:customStyle="1" w:styleId="xl24">
    <w:name w:val="xl24"/>
    <w:basedOn w:val="Normal"/>
    <w:rsid w:val="002073CD"/>
    <w:pPr>
      <w:spacing w:before="100" w:beforeAutospacing="1" w:after="100" w:afterAutospacing="1"/>
    </w:pPr>
    <w:rPr>
      <w:rFonts w:eastAsia="Arial Unicode MS"/>
      <w:sz w:val="16"/>
      <w:szCs w:val="16"/>
    </w:rPr>
  </w:style>
  <w:style w:type="paragraph" w:customStyle="1" w:styleId="xl26">
    <w:name w:val="xl26"/>
    <w:basedOn w:val="Normal"/>
    <w:rsid w:val="002073CD"/>
    <w:pPr>
      <w:shd w:val="clear" w:color="auto" w:fill="FFFF00"/>
      <w:spacing w:before="100" w:beforeAutospacing="1" w:after="100" w:afterAutospacing="1"/>
    </w:pPr>
    <w:rPr>
      <w:rFonts w:eastAsia="Arial Unicode MS"/>
      <w:sz w:val="16"/>
      <w:szCs w:val="16"/>
    </w:rPr>
  </w:style>
  <w:style w:type="paragraph" w:styleId="Title">
    <w:name w:val="Title"/>
    <w:basedOn w:val="Normal"/>
    <w:link w:val="TitleChar"/>
    <w:qFormat/>
    <w:rsid w:val="002073CD"/>
    <w:pPr>
      <w:jc w:val="center"/>
    </w:pPr>
    <w:rPr>
      <w:b/>
      <w:bCs/>
      <w:u w:val="single"/>
      <w:lang w:val="x-none" w:eastAsia="x-none"/>
    </w:rPr>
  </w:style>
  <w:style w:type="character" w:customStyle="1" w:styleId="TitleChar">
    <w:name w:val="Title Char"/>
    <w:basedOn w:val="DefaultParagraphFont"/>
    <w:link w:val="Title"/>
    <w:rsid w:val="002073CD"/>
    <w:rPr>
      <w:rFonts w:eastAsia="Times New Roman" w:cs="Times New Roman"/>
      <w:b/>
      <w:bCs/>
      <w:szCs w:val="24"/>
      <w:u w:val="single"/>
      <w:lang w:val="x-none" w:eastAsia="x-none"/>
    </w:rPr>
  </w:style>
  <w:style w:type="paragraph" w:customStyle="1" w:styleId="FL">
    <w:name w:val="FL"/>
    <w:basedOn w:val="Footer"/>
    <w:next w:val="Footer"/>
    <w:rsid w:val="002073CD"/>
    <w:pPr>
      <w:pBdr>
        <w:top w:val="single" w:sz="6" w:space="1" w:color="auto"/>
      </w:pBdr>
      <w:tabs>
        <w:tab w:val="clear" w:pos="4320"/>
        <w:tab w:val="clear" w:pos="8640"/>
        <w:tab w:val="right" w:pos="9360"/>
        <w:tab w:val="right" w:pos="12960"/>
      </w:tabs>
      <w:suppressAutoHyphens/>
      <w:spacing w:before="120"/>
    </w:pPr>
    <w:rPr>
      <w:szCs w:val="20"/>
    </w:rPr>
  </w:style>
  <w:style w:type="character" w:customStyle="1" w:styleId="H1">
    <w:name w:val="H1"/>
    <w:rsid w:val="002073CD"/>
    <w:rPr>
      <w:rFonts w:cs="Times New Roman"/>
    </w:rPr>
  </w:style>
  <w:style w:type="character" w:customStyle="1" w:styleId="HEADING0">
    <w:name w:val="HEADING"/>
    <w:rsid w:val="002073CD"/>
    <w:rPr>
      <w:rFonts w:ascii="Times New Roman" w:hAnsi="Times New Roman" w:cs="Times New Roman"/>
      <w:b/>
      <w:sz w:val="28"/>
      <w:lang w:val="en-US"/>
    </w:rPr>
  </w:style>
  <w:style w:type="character" w:customStyle="1" w:styleId="CharChar">
    <w:name w:val="Char Char"/>
    <w:rsid w:val="002073CD"/>
    <w:rPr>
      <w:rFonts w:cs="Times New Roman"/>
      <w:sz w:val="24"/>
      <w:lang w:val="en-US" w:eastAsia="en-US" w:bidi="he-IL"/>
    </w:rPr>
  </w:style>
  <w:style w:type="paragraph" w:customStyle="1" w:styleId="AppendixL-tables">
    <w:name w:val="Appendix L - tables"/>
    <w:basedOn w:val="AppendixL"/>
    <w:link w:val="AppendixL-tablesChar"/>
    <w:rsid w:val="002073CD"/>
    <w:rPr>
      <w:sz w:val="24"/>
    </w:rPr>
  </w:style>
  <w:style w:type="character" w:customStyle="1" w:styleId="AppendixLChar">
    <w:name w:val="Appendix L Char"/>
    <w:link w:val="AppendixL"/>
    <w:rsid w:val="002073CD"/>
    <w:rPr>
      <w:rFonts w:eastAsia="Times New Roman" w:cs="Arial"/>
      <w:i/>
      <w:sz w:val="20"/>
      <w:szCs w:val="16"/>
    </w:rPr>
  </w:style>
  <w:style w:type="character" w:customStyle="1" w:styleId="AppendixL-tablesChar">
    <w:name w:val="Appendix L - tables Char"/>
    <w:basedOn w:val="AppendixLChar"/>
    <w:link w:val="AppendixL-tables"/>
    <w:rsid w:val="002073CD"/>
    <w:rPr>
      <w:rFonts w:eastAsia="Times New Roman" w:cs="Arial"/>
      <w:i/>
      <w:sz w:val="24"/>
      <w:szCs w:val="16"/>
    </w:rPr>
  </w:style>
  <w:style w:type="character" w:customStyle="1" w:styleId="AppendixFChar">
    <w:name w:val="Appendix F Char"/>
    <w:link w:val="AppendixF"/>
    <w:rsid w:val="002073CD"/>
    <w:rPr>
      <w:rFonts w:eastAsia="Times New Roman" w:cs="Times New Roman"/>
      <w:i/>
      <w:sz w:val="20"/>
      <w:szCs w:val="24"/>
      <w:lang w:val="x-none" w:eastAsia="x-none"/>
    </w:rPr>
  </w:style>
  <w:style w:type="paragraph" w:customStyle="1" w:styleId="xl65">
    <w:name w:val="xl65"/>
    <w:basedOn w:val="Normal"/>
    <w:rsid w:val="002073CD"/>
    <w:pPr>
      <w:pBdr>
        <w:top w:val="single" w:sz="4" w:space="0" w:color="auto"/>
        <w:left w:val="single" w:sz="4" w:space="0" w:color="auto"/>
        <w:right w:val="single" w:sz="4" w:space="0" w:color="auto"/>
      </w:pBdr>
      <w:shd w:val="clear" w:color="000000" w:fill="C0C0C0"/>
      <w:spacing w:before="100" w:beforeAutospacing="1" w:after="100" w:afterAutospacing="1"/>
    </w:pPr>
    <w:rPr>
      <w:rFonts w:ascii="Arial" w:hAnsi="Arial" w:cs="Arial"/>
      <w:sz w:val="16"/>
      <w:szCs w:val="16"/>
    </w:rPr>
  </w:style>
  <w:style w:type="paragraph" w:customStyle="1" w:styleId="xl66">
    <w:name w:val="xl66"/>
    <w:basedOn w:val="Normal"/>
    <w:rsid w:val="002073CD"/>
    <w:pPr>
      <w:pBdr>
        <w:left w:val="single" w:sz="4" w:space="0" w:color="auto"/>
        <w:right w:val="single" w:sz="4" w:space="0" w:color="auto"/>
      </w:pBdr>
      <w:shd w:val="clear" w:color="000000" w:fill="C0C0C0"/>
      <w:spacing w:before="100" w:beforeAutospacing="1" w:after="100" w:afterAutospacing="1"/>
    </w:pPr>
    <w:rPr>
      <w:rFonts w:ascii="Arial" w:hAnsi="Arial" w:cs="Arial"/>
      <w:sz w:val="16"/>
      <w:szCs w:val="16"/>
    </w:rPr>
  </w:style>
  <w:style w:type="paragraph" w:customStyle="1" w:styleId="xl67">
    <w:name w:val="xl67"/>
    <w:basedOn w:val="Normal"/>
    <w:rsid w:val="002073CD"/>
    <w:pPr>
      <w:pBdr>
        <w:left w:val="single" w:sz="4" w:space="0" w:color="auto"/>
        <w:bottom w:val="single" w:sz="4" w:space="0" w:color="auto"/>
        <w:right w:val="single" w:sz="4" w:space="0" w:color="auto"/>
      </w:pBdr>
      <w:shd w:val="clear" w:color="000000" w:fill="C0C0C0"/>
      <w:spacing w:before="100" w:beforeAutospacing="1" w:after="100" w:afterAutospacing="1"/>
    </w:pPr>
    <w:rPr>
      <w:rFonts w:ascii="Arial" w:hAnsi="Arial" w:cs="Arial"/>
      <w:sz w:val="16"/>
      <w:szCs w:val="16"/>
    </w:rPr>
  </w:style>
  <w:style w:type="paragraph" w:customStyle="1" w:styleId="xl68">
    <w:name w:val="xl68"/>
    <w:basedOn w:val="Normal"/>
    <w:rsid w:val="002073CD"/>
    <w:pPr>
      <w:pBdr>
        <w:left w:val="single" w:sz="4" w:space="0" w:color="auto"/>
        <w:bottom w:val="single" w:sz="4" w:space="0" w:color="auto"/>
      </w:pBdr>
      <w:shd w:val="clear" w:color="000000" w:fill="C0C0C0"/>
      <w:spacing w:before="100" w:beforeAutospacing="1" w:after="100" w:afterAutospacing="1"/>
    </w:pPr>
    <w:rPr>
      <w:rFonts w:ascii="Arial" w:hAnsi="Arial" w:cs="Arial"/>
      <w:sz w:val="16"/>
      <w:szCs w:val="16"/>
    </w:rPr>
  </w:style>
  <w:style w:type="paragraph" w:customStyle="1" w:styleId="xl69">
    <w:name w:val="xl69"/>
    <w:basedOn w:val="Normal"/>
    <w:rsid w:val="002073CD"/>
    <w:pPr>
      <w:pBdr>
        <w:bottom w:val="single" w:sz="4" w:space="0" w:color="auto"/>
      </w:pBdr>
      <w:shd w:val="clear" w:color="000000" w:fill="C0C0C0"/>
      <w:spacing w:before="100" w:beforeAutospacing="1" w:after="100" w:afterAutospacing="1"/>
    </w:pPr>
    <w:rPr>
      <w:rFonts w:ascii="Arial" w:hAnsi="Arial" w:cs="Arial"/>
      <w:sz w:val="16"/>
      <w:szCs w:val="16"/>
    </w:rPr>
  </w:style>
  <w:style w:type="paragraph" w:customStyle="1" w:styleId="xl70">
    <w:name w:val="xl70"/>
    <w:basedOn w:val="Normal"/>
    <w:rsid w:val="002073CD"/>
    <w:pPr>
      <w:pBdr>
        <w:bottom w:val="single" w:sz="4" w:space="0" w:color="auto"/>
        <w:right w:val="single" w:sz="4" w:space="0" w:color="auto"/>
      </w:pBdr>
      <w:shd w:val="clear" w:color="000000" w:fill="C0C0C0"/>
      <w:spacing w:before="100" w:beforeAutospacing="1" w:after="100" w:afterAutospacing="1"/>
    </w:pPr>
    <w:rPr>
      <w:rFonts w:ascii="Arial" w:hAnsi="Arial" w:cs="Arial"/>
      <w:sz w:val="16"/>
      <w:szCs w:val="16"/>
    </w:rPr>
  </w:style>
  <w:style w:type="paragraph" w:customStyle="1" w:styleId="xl71">
    <w:name w:val="xl71"/>
    <w:basedOn w:val="Normal"/>
    <w:rsid w:val="002073CD"/>
    <w:pPr>
      <w:pBdr>
        <w:left w:val="single" w:sz="4" w:space="0" w:color="auto"/>
      </w:pBdr>
      <w:spacing w:before="100" w:beforeAutospacing="1" w:after="100" w:afterAutospacing="1"/>
    </w:pPr>
    <w:rPr>
      <w:rFonts w:ascii="Arial" w:hAnsi="Arial" w:cs="Arial"/>
      <w:sz w:val="16"/>
      <w:szCs w:val="16"/>
    </w:rPr>
  </w:style>
  <w:style w:type="paragraph" w:customStyle="1" w:styleId="xl72">
    <w:name w:val="xl72"/>
    <w:basedOn w:val="Normal"/>
    <w:rsid w:val="002073CD"/>
    <w:pPr>
      <w:spacing w:before="100" w:beforeAutospacing="1" w:after="100" w:afterAutospacing="1"/>
    </w:pPr>
    <w:rPr>
      <w:rFonts w:ascii="Arial" w:hAnsi="Arial" w:cs="Arial"/>
      <w:sz w:val="16"/>
      <w:szCs w:val="16"/>
    </w:rPr>
  </w:style>
  <w:style w:type="paragraph" w:customStyle="1" w:styleId="xl73">
    <w:name w:val="xl73"/>
    <w:basedOn w:val="Normal"/>
    <w:rsid w:val="002073CD"/>
    <w:pPr>
      <w:pBdr>
        <w:right w:val="single" w:sz="4" w:space="0" w:color="auto"/>
      </w:pBdr>
      <w:spacing w:before="100" w:beforeAutospacing="1" w:after="100" w:afterAutospacing="1"/>
    </w:pPr>
    <w:rPr>
      <w:rFonts w:ascii="Arial" w:hAnsi="Arial" w:cs="Arial"/>
      <w:sz w:val="16"/>
      <w:szCs w:val="16"/>
    </w:rPr>
  </w:style>
  <w:style w:type="paragraph" w:customStyle="1" w:styleId="xl74">
    <w:name w:val="xl74"/>
    <w:basedOn w:val="Normal"/>
    <w:rsid w:val="002073CD"/>
    <w:pPr>
      <w:pBdr>
        <w:left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75">
    <w:name w:val="xl75"/>
    <w:basedOn w:val="Normal"/>
    <w:rsid w:val="002073CD"/>
    <w:pPr>
      <w:pBdr>
        <w:top w:val="single" w:sz="4" w:space="0" w:color="auto"/>
        <w:left w:val="single" w:sz="4" w:space="0" w:color="auto"/>
        <w:bottom w:val="single" w:sz="4" w:space="0" w:color="auto"/>
      </w:pBdr>
      <w:spacing w:before="100" w:beforeAutospacing="1" w:after="100" w:afterAutospacing="1"/>
    </w:pPr>
    <w:rPr>
      <w:rFonts w:ascii="Arial" w:hAnsi="Arial" w:cs="Arial"/>
      <w:sz w:val="16"/>
      <w:szCs w:val="16"/>
    </w:rPr>
  </w:style>
  <w:style w:type="paragraph" w:customStyle="1" w:styleId="xl76">
    <w:name w:val="xl76"/>
    <w:basedOn w:val="Normal"/>
    <w:rsid w:val="002073CD"/>
    <w:pPr>
      <w:pBdr>
        <w:top w:val="single" w:sz="4" w:space="0" w:color="auto"/>
        <w:bottom w:val="single" w:sz="4" w:space="0" w:color="auto"/>
      </w:pBdr>
      <w:spacing w:before="100" w:beforeAutospacing="1" w:after="100" w:afterAutospacing="1"/>
    </w:pPr>
    <w:rPr>
      <w:rFonts w:ascii="Arial" w:hAnsi="Arial" w:cs="Arial"/>
      <w:sz w:val="16"/>
      <w:szCs w:val="16"/>
    </w:rPr>
  </w:style>
  <w:style w:type="paragraph" w:customStyle="1" w:styleId="xl77">
    <w:name w:val="xl77"/>
    <w:basedOn w:val="Normal"/>
    <w:rsid w:val="002073CD"/>
    <w:pPr>
      <w:pBdr>
        <w:top w:val="single" w:sz="4" w:space="0" w:color="auto"/>
        <w:bottom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78">
    <w:name w:val="xl78"/>
    <w:basedOn w:val="Normal"/>
    <w:rsid w:val="002073CD"/>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79">
    <w:name w:val="xl79"/>
    <w:basedOn w:val="Normal"/>
    <w:rsid w:val="002073CD"/>
    <w:pPr>
      <w:pBdr>
        <w:left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80">
    <w:name w:val="xl80"/>
    <w:basedOn w:val="Normal"/>
    <w:rsid w:val="002073CD"/>
    <w:pPr>
      <w:spacing w:before="100" w:beforeAutospacing="1" w:after="100" w:afterAutospacing="1"/>
    </w:pPr>
  </w:style>
  <w:style w:type="paragraph" w:customStyle="1" w:styleId="xl81">
    <w:name w:val="xl81"/>
    <w:basedOn w:val="Normal"/>
    <w:rsid w:val="002073CD"/>
    <w:pPr>
      <w:pBdr>
        <w:top w:val="single" w:sz="4" w:space="0" w:color="auto"/>
        <w:left w:val="single" w:sz="4" w:space="0" w:color="auto"/>
        <w:right w:val="single" w:sz="4" w:space="0" w:color="auto"/>
      </w:pBdr>
      <w:shd w:val="clear" w:color="000000" w:fill="C0C0C0"/>
      <w:spacing w:before="100" w:beforeAutospacing="1" w:after="100" w:afterAutospacing="1"/>
    </w:pPr>
    <w:rPr>
      <w:rFonts w:ascii="Arial" w:hAnsi="Arial" w:cs="Arial"/>
      <w:sz w:val="16"/>
      <w:szCs w:val="16"/>
    </w:rPr>
  </w:style>
  <w:style w:type="paragraph" w:customStyle="1" w:styleId="xl82">
    <w:name w:val="xl82"/>
    <w:basedOn w:val="Normal"/>
    <w:rsid w:val="002073CD"/>
    <w:pPr>
      <w:pBdr>
        <w:left w:val="single" w:sz="4" w:space="0" w:color="auto"/>
        <w:right w:val="single" w:sz="4" w:space="0" w:color="auto"/>
      </w:pBdr>
      <w:shd w:val="clear" w:color="000000" w:fill="C0C0C0"/>
      <w:spacing w:before="100" w:beforeAutospacing="1" w:after="100" w:afterAutospacing="1"/>
    </w:pPr>
    <w:rPr>
      <w:rFonts w:ascii="Arial" w:hAnsi="Arial" w:cs="Arial"/>
      <w:sz w:val="16"/>
      <w:szCs w:val="16"/>
    </w:rPr>
  </w:style>
  <w:style w:type="paragraph" w:customStyle="1" w:styleId="xl83">
    <w:name w:val="xl83"/>
    <w:basedOn w:val="Normal"/>
    <w:rsid w:val="002073CD"/>
    <w:pPr>
      <w:pBdr>
        <w:left w:val="single" w:sz="4" w:space="0" w:color="auto"/>
        <w:bottom w:val="single" w:sz="4" w:space="0" w:color="auto"/>
        <w:right w:val="single" w:sz="4" w:space="0" w:color="auto"/>
      </w:pBdr>
      <w:shd w:val="clear" w:color="000000" w:fill="C0C0C0"/>
      <w:spacing w:before="100" w:beforeAutospacing="1" w:after="100" w:afterAutospacing="1"/>
    </w:pPr>
    <w:rPr>
      <w:rFonts w:ascii="Arial" w:hAnsi="Arial" w:cs="Arial"/>
      <w:sz w:val="16"/>
      <w:szCs w:val="16"/>
    </w:rPr>
  </w:style>
  <w:style w:type="paragraph" w:customStyle="1" w:styleId="xl84">
    <w:name w:val="xl84"/>
    <w:basedOn w:val="Normal"/>
    <w:rsid w:val="002073CD"/>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85">
    <w:name w:val="xl85"/>
    <w:basedOn w:val="Normal"/>
    <w:rsid w:val="002073CD"/>
    <w:pPr>
      <w:pBdr>
        <w:top w:val="single" w:sz="4" w:space="0" w:color="auto"/>
        <w:left w:val="single" w:sz="4" w:space="0" w:color="auto"/>
      </w:pBdr>
      <w:shd w:val="clear" w:color="000000" w:fill="C0C0C0"/>
      <w:spacing w:before="100" w:beforeAutospacing="1" w:after="100" w:afterAutospacing="1"/>
      <w:jc w:val="center"/>
    </w:pPr>
    <w:rPr>
      <w:rFonts w:ascii="Arial" w:hAnsi="Arial" w:cs="Arial"/>
      <w:sz w:val="16"/>
      <w:szCs w:val="16"/>
    </w:rPr>
  </w:style>
  <w:style w:type="paragraph" w:customStyle="1" w:styleId="xl86">
    <w:name w:val="xl86"/>
    <w:basedOn w:val="Normal"/>
    <w:rsid w:val="002073CD"/>
    <w:pPr>
      <w:pBdr>
        <w:top w:val="single" w:sz="4" w:space="0" w:color="auto"/>
      </w:pBdr>
      <w:shd w:val="clear" w:color="000000" w:fill="C0C0C0"/>
      <w:spacing w:before="100" w:beforeAutospacing="1" w:after="100" w:afterAutospacing="1"/>
      <w:jc w:val="center"/>
    </w:pPr>
    <w:rPr>
      <w:rFonts w:ascii="Arial" w:hAnsi="Arial" w:cs="Arial"/>
      <w:sz w:val="16"/>
      <w:szCs w:val="16"/>
    </w:rPr>
  </w:style>
  <w:style w:type="paragraph" w:customStyle="1" w:styleId="xl87">
    <w:name w:val="xl87"/>
    <w:basedOn w:val="Normal"/>
    <w:rsid w:val="002073CD"/>
    <w:pPr>
      <w:pBdr>
        <w:top w:val="single" w:sz="4" w:space="0" w:color="auto"/>
        <w:right w:val="single" w:sz="4" w:space="0" w:color="auto"/>
      </w:pBdr>
      <w:shd w:val="clear" w:color="000000" w:fill="C0C0C0"/>
      <w:spacing w:before="100" w:beforeAutospacing="1" w:after="100" w:afterAutospacing="1"/>
      <w:jc w:val="center"/>
    </w:pPr>
    <w:rPr>
      <w:rFonts w:ascii="Arial" w:hAnsi="Arial" w:cs="Arial"/>
      <w:sz w:val="16"/>
      <w:szCs w:val="16"/>
    </w:rPr>
  </w:style>
  <w:style w:type="paragraph" w:customStyle="1" w:styleId="xl88">
    <w:name w:val="xl88"/>
    <w:basedOn w:val="Normal"/>
    <w:rsid w:val="002073CD"/>
    <w:pPr>
      <w:pBdr>
        <w:left w:val="single" w:sz="4" w:space="0" w:color="auto"/>
      </w:pBdr>
      <w:shd w:val="clear" w:color="000000" w:fill="C0C0C0"/>
      <w:spacing w:before="100" w:beforeAutospacing="1" w:after="100" w:afterAutospacing="1"/>
      <w:jc w:val="center"/>
    </w:pPr>
    <w:rPr>
      <w:rFonts w:ascii="Arial" w:hAnsi="Arial" w:cs="Arial"/>
      <w:sz w:val="16"/>
      <w:szCs w:val="16"/>
    </w:rPr>
  </w:style>
  <w:style w:type="paragraph" w:customStyle="1" w:styleId="xl89">
    <w:name w:val="xl89"/>
    <w:basedOn w:val="Normal"/>
    <w:rsid w:val="002073CD"/>
    <w:pPr>
      <w:shd w:val="clear" w:color="000000" w:fill="C0C0C0"/>
      <w:spacing w:before="100" w:beforeAutospacing="1" w:after="100" w:afterAutospacing="1"/>
      <w:jc w:val="center"/>
    </w:pPr>
    <w:rPr>
      <w:rFonts w:ascii="Arial" w:hAnsi="Arial" w:cs="Arial"/>
      <w:sz w:val="16"/>
      <w:szCs w:val="16"/>
    </w:rPr>
  </w:style>
  <w:style w:type="paragraph" w:customStyle="1" w:styleId="xl90">
    <w:name w:val="xl90"/>
    <w:basedOn w:val="Normal"/>
    <w:rsid w:val="002073CD"/>
    <w:pPr>
      <w:pBdr>
        <w:right w:val="single" w:sz="4" w:space="0" w:color="auto"/>
      </w:pBdr>
      <w:shd w:val="clear" w:color="000000" w:fill="C0C0C0"/>
      <w:spacing w:before="100" w:beforeAutospacing="1" w:after="100" w:afterAutospacing="1"/>
      <w:jc w:val="center"/>
    </w:pPr>
    <w:rPr>
      <w:rFonts w:ascii="Arial" w:hAnsi="Arial" w:cs="Arial"/>
      <w:sz w:val="16"/>
      <w:szCs w:val="16"/>
    </w:rPr>
  </w:style>
  <w:style w:type="character" w:customStyle="1" w:styleId="AppendixI-tableChar">
    <w:name w:val="Appendix I - table Char"/>
    <w:link w:val="AppendixI-table"/>
    <w:rsid w:val="002073CD"/>
    <w:rPr>
      <w:rFonts w:eastAsia="Times New Roman" w:cs="Times New Roman"/>
      <w:i/>
      <w:sz w:val="20"/>
      <w:szCs w:val="24"/>
    </w:rPr>
  </w:style>
  <w:style w:type="character" w:customStyle="1" w:styleId="Appendixk-tableChar">
    <w:name w:val="Appendix k - table Char"/>
    <w:basedOn w:val="AppendixI-tableChar"/>
    <w:link w:val="Appendixk-table"/>
    <w:rsid w:val="002073CD"/>
    <w:rPr>
      <w:rFonts w:eastAsia="Times New Roman" w:cs="Times New Roman"/>
      <w:i w:val="0"/>
      <w:sz w:val="20"/>
      <w:szCs w:val="24"/>
    </w:rPr>
  </w:style>
  <w:style w:type="paragraph" w:customStyle="1" w:styleId="CaptionAfter0pt">
    <w:name w:val="Caption + After:  0 pt"/>
    <w:basedOn w:val="Caption"/>
    <w:rsid w:val="002073CD"/>
    <w:pPr>
      <w:spacing w:before="120"/>
      <w:outlineLvl w:val="0"/>
    </w:pPr>
    <w:rPr>
      <w:szCs w:val="20"/>
      <w:lang w:bidi="he-IL"/>
    </w:rPr>
  </w:style>
  <w:style w:type="character" w:customStyle="1" w:styleId="AppendixChar">
    <w:name w:val="Appendix Char"/>
    <w:link w:val="Appendix"/>
    <w:rsid w:val="002073CD"/>
    <w:rPr>
      <w:rFonts w:eastAsia="Times New Roman" w:cs="Times New Roman"/>
      <w:b/>
      <w:szCs w:val="24"/>
    </w:rPr>
  </w:style>
  <w:style w:type="character" w:customStyle="1" w:styleId="AppendixCChar">
    <w:name w:val="Appendix C Char"/>
    <w:link w:val="AppendixC"/>
    <w:rsid w:val="002073CD"/>
    <w:rPr>
      <w:rFonts w:eastAsia="Times New Roman" w:cs="Times New Roman"/>
      <w:i/>
      <w:color w:val="000000"/>
      <w:sz w:val="20"/>
      <w:szCs w:val="24"/>
      <w:lang w:val="x-none" w:eastAsia="x-none"/>
    </w:rPr>
  </w:style>
  <w:style w:type="character" w:customStyle="1" w:styleId="Char21">
    <w:name w:val="Char21"/>
    <w:rsid w:val="002073CD"/>
    <w:rPr>
      <w:rFonts w:ascii="Times New Roman Bold" w:hAnsi="Times New Roman Bold" w:cs="Arial"/>
      <w:b/>
      <w:bCs/>
      <w:caps/>
      <w:sz w:val="32"/>
      <w:szCs w:val="32"/>
    </w:rPr>
  </w:style>
  <w:style w:type="character" w:customStyle="1" w:styleId="Char20">
    <w:name w:val="Char20"/>
    <w:rsid w:val="002073CD"/>
    <w:rPr>
      <w:rFonts w:eastAsia="Times New Roman" w:cs="Arial"/>
      <w:b/>
      <w:bCs/>
      <w:i/>
      <w:iCs/>
      <w:sz w:val="28"/>
      <w:szCs w:val="28"/>
    </w:rPr>
  </w:style>
  <w:style w:type="character" w:customStyle="1" w:styleId="Heading3Char1">
    <w:name w:val="Heading 3 Char1"/>
    <w:rsid w:val="002073CD"/>
    <w:rPr>
      <w:rFonts w:cs="Arial"/>
      <w:b/>
      <w:bCs/>
      <w:sz w:val="26"/>
      <w:szCs w:val="26"/>
    </w:rPr>
  </w:style>
  <w:style w:type="character" w:styleId="EndnoteReference">
    <w:name w:val="endnote reference"/>
    <w:semiHidden/>
    <w:rsid w:val="002073CD"/>
    <w:rPr>
      <w:rFonts w:cs="Times New Roman"/>
      <w:vertAlign w:val="superscript"/>
    </w:rPr>
  </w:style>
  <w:style w:type="character" w:customStyle="1" w:styleId="Char2">
    <w:name w:val="Char2"/>
    <w:semiHidden/>
    <w:rsid w:val="002073CD"/>
    <w:rPr>
      <w:rFonts w:cs="Times New Roman"/>
      <w:sz w:val="24"/>
      <w:lang w:val="en-US" w:eastAsia="en-US" w:bidi="ar-SA"/>
    </w:rPr>
  </w:style>
  <w:style w:type="character" w:customStyle="1" w:styleId="Char6">
    <w:name w:val="Char6"/>
    <w:rsid w:val="002073CD"/>
    <w:rPr>
      <w:rFonts w:eastAsia="Times New Roman" w:cs="Times New Roman"/>
      <w:sz w:val="22"/>
    </w:rPr>
  </w:style>
  <w:style w:type="character" w:customStyle="1" w:styleId="BodyTextIndentChar2">
    <w:name w:val="Body Text Indent Char2"/>
    <w:link w:val="BodyTextIndent"/>
    <w:rsid w:val="002073CD"/>
    <w:rPr>
      <w:rFonts w:eastAsia="Times New Roman" w:cs="Times New Roman"/>
      <w:szCs w:val="24"/>
      <w:lang w:bidi="he-IL"/>
    </w:rPr>
  </w:style>
  <w:style w:type="paragraph" w:styleId="BlockText">
    <w:name w:val="Block Text"/>
    <w:basedOn w:val="Normal"/>
    <w:rsid w:val="002073CD"/>
    <w:pPr>
      <w:ind w:left="432" w:right="432"/>
    </w:pPr>
    <w:rPr>
      <w:lang w:val="en-GB"/>
    </w:rPr>
  </w:style>
  <w:style w:type="character" w:styleId="Strong">
    <w:name w:val="Strong"/>
    <w:qFormat/>
    <w:rsid w:val="002073CD"/>
    <w:rPr>
      <w:rFonts w:cs="Times New Roman"/>
      <w:b/>
      <w:bCs/>
    </w:rPr>
  </w:style>
  <w:style w:type="table" w:styleId="TableGrid">
    <w:name w:val="Table Grid"/>
    <w:basedOn w:val="TableNormal"/>
    <w:uiPriority w:val="39"/>
    <w:rsid w:val="002073C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073CD"/>
    <w:pPr>
      <w:spacing w:after="0" w:line="240" w:lineRule="auto"/>
    </w:pPr>
    <w:rPr>
      <w:rFonts w:ascii="Calibri" w:eastAsia="Times New Roman" w:hAnsi="Calibri" w:cs="Times New Roman"/>
    </w:rPr>
  </w:style>
  <w:style w:type="paragraph" w:customStyle="1" w:styleId="graphcap">
    <w:name w:val="graphcap"/>
    <w:basedOn w:val="Normal"/>
    <w:rsid w:val="002073CD"/>
    <w:rPr>
      <w:b/>
      <w:u w:val="single"/>
    </w:rPr>
  </w:style>
  <w:style w:type="paragraph" w:customStyle="1" w:styleId="Tablecap">
    <w:name w:val="Tablecap"/>
    <w:basedOn w:val="Normal"/>
    <w:rsid w:val="002073CD"/>
    <w:pPr>
      <w:keepNext/>
      <w:spacing w:after="120"/>
    </w:pPr>
    <w:rPr>
      <w:b/>
    </w:rPr>
  </w:style>
  <w:style w:type="character" w:customStyle="1" w:styleId="bodybold1">
    <w:name w:val="bodybold1"/>
    <w:rsid w:val="002073CD"/>
    <w:rPr>
      <w:rFonts w:ascii="Verdana" w:hAnsi="Verdana" w:cs="Times New Roman"/>
      <w:b/>
      <w:bCs/>
      <w:sz w:val="20"/>
      <w:szCs w:val="20"/>
    </w:rPr>
  </w:style>
  <w:style w:type="paragraph" w:customStyle="1" w:styleId="Appedix1">
    <w:name w:val="Appedix 1"/>
    <w:basedOn w:val="Heading1"/>
    <w:rsid w:val="002073CD"/>
  </w:style>
  <w:style w:type="character" w:customStyle="1" w:styleId="Char1">
    <w:name w:val="Char1"/>
    <w:rsid w:val="002073CD"/>
    <w:rPr>
      <w:rFonts w:cs="Times New Roman"/>
      <w:b/>
      <w:caps/>
      <w:sz w:val="28"/>
      <w:lang w:val="en-US" w:eastAsia="en-US" w:bidi="ar-SA"/>
    </w:rPr>
  </w:style>
  <w:style w:type="character" w:customStyle="1" w:styleId="Appedix1Char">
    <w:name w:val="Appedix 1 Char"/>
    <w:basedOn w:val="Char1"/>
    <w:rsid w:val="002073CD"/>
    <w:rPr>
      <w:rFonts w:cs="Times New Roman"/>
      <w:b/>
      <w:caps/>
      <w:sz w:val="28"/>
      <w:lang w:val="en-US" w:eastAsia="en-US" w:bidi="ar-SA"/>
    </w:rPr>
  </w:style>
  <w:style w:type="paragraph" w:customStyle="1" w:styleId="Appendix2">
    <w:name w:val="Appendix 2"/>
    <w:basedOn w:val="Heading2"/>
    <w:rsid w:val="002073CD"/>
    <w:rPr>
      <w:bCs w:val="0"/>
      <w:caps/>
      <w:szCs w:val="24"/>
    </w:rPr>
  </w:style>
  <w:style w:type="paragraph" w:customStyle="1" w:styleId="Appendix3">
    <w:name w:val="Appendix 3"/>
    <w:basedOn w:val="Heading2"/>
    <w:rsid w:val="002073CD"/>
    <w:rPr>
      <w:bCs w:val="0"/>
      <w:caps/>
      <w:sz w:val="20"/>
    </w:rPr>
  </w:style>
  <w:style w:type="paragraph" w:customStyle="1" w:styleId="Appendix4">
    <w:name w:val="Appendix 4"/>
    <w:basedOn w:val="Heading2"/>
    <w:rsid w:val="002073CD"/>
    <w:rPr>
      <w:szCs w:val="24"/>
    </w:rPr>
  </w:style>
  <w:style w:type="paragraph" w:customStyle="1" w:styleId="Appendix7">
    <w:name w:val="Appendix 7"/>
    <w:basedOn w:val="Heading2"/>
    <w:rsid w:val="002073CD"/>
    <w:rPr>
      <w:bCs w:val="0"/>
      <w:caps/>
      <w:szCs w:val="24"/>
    </w:rPr>
  </w:style>
  <w:style w:type="paragraph" w:customStyle="1" w:styleId="Appedix7">
    <w:name w:val="Appedix 7"/>
    <w:basedOn w:val="Heading2"/>
    <w:rsid w:val="002073CD"/>
    <w:rPr>
      <w:szCs w:val="24"/>
    </w:rPr>
  </w:style>
  <w:style w:type="character" w:customStyle="1" w:styleId="Char">
    <w:name w:val="Char"/>
    <w:rsid w:val="002073CD"/>
    <w:rPr>
      <w:rFonts w:cs="Times New Roman"/>
      <w:b/>
      <w:caps/>
      <w:sz w:val="24"/>
      <w:lang w:val="en-US" w:eastAsia="en-US" w:bidi="ar-SA"/>
    </w:rPr>
  </w:style>
  <w:style w:type="character" w:customStyle="1" w:styleId="Appedix7Char">
    <w:name w:val="Appedix 7 Char"/>
    <w:rsid w:val="002073CD"/>
    <w:rPr>
      <w:rFonts w:cs="Times New Roman"/>
      <w:b/>
      <w:caps/>
      <w:sz w:val="24"/>
      <w:szCs w:val="24"/>
      <w:lang w:val="en-US" w:eastAsia="en-US" w:bidi="ar-SA"/>
    </w:rPr>
  </w:style>
  <w:style w:type="character" w:customStyle="1" w:styleId="Appendix4Char">
    <w:name w:val="Appendix 4 Char"/>
    <w:rsid w:val="002073CD"/>
    <w:rPr>
      <w:rFonts w:cs="Times New Roman"/>
      <w:b/>
      <w:caps/>
      <w:sz w:val="24"/>
      <w:szCs w:val="24"/>
      <w:lang w:val="en-US" w:eastAsia="en-US" w:bidi="ar-SA"/>
    </w:rPr>
  </w:style>
  <w:style w:type="character" w:customStyle="1" w:styleId="CharChar2">
    <w:name w:val="Char Char2"/>
    <w:rsid w:val="002073CD"/>
    <w:rPr>
      <w:rFonts w:cs="Times New Roman"/>
      <w:b/>
      <w:caps/>
      <w:sz w:val="28"/>
      <w:lang w:val="en-US" w:eastAsia="en-US" w:bidi="ar-SA"/>
    </w:rPr>
  </w:style>
  <w:style w:type="paragraph" w:customStyle="1" w:styleId="Appendix6">
    <w:name w:val="Appendix 6"/>
    <w:basedOn w:val="Heading2"/>
    <w:rsid w:val="002073CD"/>
    <w:rPr>
      <w:bCs w:val="0"/>
      <w:caps/>
      <w:sz w:val="20"/>
    </w:rPr>
  </w:style>
  <w:style w:type="character" w:customStyle="1" w:styleId="Appendix6Char">
    <w:name w:val="Appendix 6 Char"/>
    <w:rsid w:val="002073CD"/>
    <w:rPr>
      <w:rFonts w:ascii="Arial" w:hAnsi="Arial" w:cs="Arial"/>
      <w:b/>
      <w:bCs/>
      <w:i/>
      <w:iCs/>
      <w:caps/>
      <w:sz w:val="24"/>
      <w:lang w:val="en-US" w:eastAsia="en-US" w:bidi="ar-SA"/>
    </w:rPr>
  </w:style>
  <w:style w:type="paragraph" w:customStyle="1" w:styleId="Appendix8">
    <w:name w:val="Appendix 8"/>
    <w:basedOn w:val="Heading2"/>
    <w:rsid w:val="002073CD"/>
    <w:rPr>
      <w:bCs w:val="0"/>
      <w:caps/>
      <w:sz w:val="16"/>
    </w:rPr>
  </w:style>
  <w:style w:type="paragraph" w:customStyle="1" w:styleId="N">
    <w:name w:val="N"/>
    <w:basedOn w:val="graphcap"/>
    <w:rsid w:val="002073CD"/>
  </w:style>
  <w:style w:type="character" w:customStyle="1" w:styleId="body1">
    <w:name w:val="body1"/>
    <w:rsid w:val="002073CD"/>
    <w:rPr>
      <w:rFonts w:ascii="Verdana" w:hAnsi="Verdana" w:cs="Times New Roman"/>
      <w:sz w:val="20"/>
      <w:szCs w:val="20"/>
    </w:rPr>
  </w:style>
  <w:style w:type="paragraph" w:customStyle="1" w:styleId="reg">
    <w:name w:val="reg"/>
    <w:basedOn w:val="Normal"/>
    <w:rsid w:val="002073CD"/>
    <w:pPr>
      <w:spacing w:before="240" w:line="480" w:lineRule="auto"/>
    </w:pPr>
  </w:style>
  <w:style w:type="character" w:customStyle="1" w:styleId="goohl0">
    <w:name w:val="goohl0"/>
    <w:rsid w:val="002073CD"/>
    <w:rPr>
      <w:rFonts w:cs="Times New Roman"/>
    </w:rPr>
  </w:style>
  <w:style w:type="paragraph" w:customStyle="1" w:styleId="Reference">
    <w:name w:val="Reference"/>
    <w:basedOn w:val="Normal"/>
    <w:autoRedefine/>
    <w:rsid w:val="002073CD"/>
    <w:pPr>
      <w:spacing w:after="120"/>
      <w:ind w:left="720" w:hanging="720"/>
    </w:pPr>
    <w:rPr>
      <w:rFonts w:eastAsia="Batang"/>
      <w:szCs w:val="20"/>
    </w:rPr>
  </w:style>
  <w:style w:type="character" w:customStyle="1" w:styleId="EmailStyle199">
    <w:name w:val="EmailStyle199"/>
    <w:semiHidden/>
    <w:rsid w:val="002073CD"/>
    <w:rPr>
      <w:rFonts w:ascii="Arial" w:hAnsi="Arial" w:cs="Arial"/>
      <w:color w:val="000080"/>
      <w:sz w:val="20"/>
    </w:rPr>
  </w:style>
  <w:style w:type="paragraph" w:customStyle="1" w:styleId="figurehead">
    <w:name w:val="figurehead"/>
    <w:basedOn w:val="Normal"/>
    <w:autoRedefine/>
    <w:rsid w:val="002073CD"/>
  </w:style>
  <w:style w:type="paragraph" w:customStyle="1" w:styleId="Outline2">
    <w:name w:val="Outline 2"/>
    <w:basedOn w:val="Normal"/>
    <w:rsid w:val="002073CD"/>
    <w:pPr>
      <w:numPr>
        <w:numId w:val="2"/>
      </w:numPr>
    </w:pPr>
  </w:style>
  <w:style w:type="paragraph" w:customStyle="1" w:styleId="StyleHeading1Left0Firstline0">
    <w:name w:val="Style Heading 1 + Left:  0&quot; First line:  0&quot;"/>
    <w:basedOn w:val="Heading1"/>
    <w:rsid w:val="002073CD"/>
    <w:rPr>
      <w:bCs w:val="0"/>
    </w:rPr>
  </w:style>
  <w:style w:type="paragraph" w:customStyle="1" w:styleId="tableheader">
    <w:name w:val="tableheader"/>
    <w:basedOn w:val="Normal"/>
    <w:rsid w:val="002073CD"/>
    <w:pPr>
      <w:keepNext/>
      <w:ind w:left="1440" w:hanging="1440"/>
    </w:pPr>
  </w:style>
  <w:style w:type="paragraph" w:customStyle="1" w:styleId="LiteratureCitation">
    <w:name w:val="Literature Citation"/>
    <w:basedOn w:val="Normal"/>
    <w:rsid w:val="002073CD"/>
    <w:pPr>
      <w:ind w:left="720" w:hanging="720"/>
    </w:pPr>
  </w:style>
  <w:style w:type="paragraph" w:customStyle="1" w:styleId="StyleHeading2Left0Hanging1After3pt">
    <w:name w:val="Style Heading 2 + Left:  0&quot; Hanging:  1&quot; After:  3 pt"/>
    <w:basedOn w:val="Heading2"/>
    <w:rsid w:val="002073CD"/>
    <w:rPr>
      <w:bCs w:val="0"/>
    </w:rPr>
  </w:style>
  <w:style w:type="character" w:customStyle="1" w:styleId="EmailStyle206">
    <w:name w:val="EmailStyle206"/>
    <w:semiHidden/>
    <w:rsid w:val="002073CD"/>
    <w:rPr>
      <w:rFonts w:ascii="Arial" w:hAnsi="Arial" w:cs="Arial"/>
      <w:color w:val="000080"/>
      <w:sz w:val="20"/>
    </w:rPr>
  </w:style>
  <w:style w:type="paragraph" w:customStyle="1" w:styleId="Default">
    <w:name w:val="Default"/>
    <w:rsid w:val="002073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link w:val="NormalWebChar"/>
    <w:rsid w:val="002073CD"/>
    <w:rPr>
      <w:lang w:bidi="he-IL"/>
    </w:rPr>
  </w:style>
  <w:style w:type="character" w:customStyle="1" w:styleId="NormalWebChar">
    <w:name w:val="Normal (Web) Char"/>
    <w:link w:val="NormalWeb"/>
    <w:rsid w:val="002073CD"/>
    <w:rPr>
      <w:rFonts w:eastAsia="Times New Roman" w:cs="Times New Roman"/>
      <w:szCs w:val="24"/>
      <w:lang w:bidi="he-IL"/>
    </w:rPr>
  </w:style>
  <w:style w:type="paragraph" w:customStyle="1" w:styleId="xl91">
    <w:name w:val="xl91"/>
    <w:basedOn w:val="Normal"/>
    <w:rsid w:val="002073CD"/>
    <w:pPr>
      <w:pBdr>
        <w:top w:val="single" w:sz="4" w:space="0" w:color="auto"/>
        <w:left w:val="single" w:sz="8" w:space="0" w:color="auto"/>
        <w:bottom w:val="single" w:sz="8" w:space="0" w:color="auto"/>
      </w:pBdr>
      <w:spacing w:before="100" w:beforeAutospacing="1" w:after="100" w:afterAutospacing="1"/>
    </w:pPr>
    <w:rPr>
      <w:rFonts w:ascii="Arial" w:hAnsi="Arial" w:cs="Arial"/>
      <w:sz w:val="16"/>
      <w:szCs w:val="16"/>
    </w:rPr>
  </w:style>
  <w:style w:type="paragraph" w:customStyle="1" w:styleId="xl63">
    <w:name w:val="xl63"/>
    <w:basedOn w:val="Normal"/>
    <w:rsid w:val="002073CD"/>
    <w:pPr>
      <w:pBdr>
        <w:top w:val="single" w:sz="8" w:space="0" w:color="auto"/>
        <w:left w:val="single" w:sz="8" w:space="0" w:color="auto"/>
      </w:pBdr>
      <w:shd w:val="clear" w:color="000000" w:fill="C0C0C0"/>
      <w:spacing w:before="100" w:beforeAutospacing="1" w:after="100" w:afterAutospacing="1"/>
      <w:jc w:val="center"/>
    </w:pPr>
    <w:rPr>
      <w:rFonts w:ascii="Arial" w:hAnsi="Arial" w:cs="Arial"/>
      <w:sz w:val="16"/>
      <w:szCs w:val="16"/>
    </w:rPr>
  </w:style>
  <w:style w:type="paragraph" w:customStyle="1" w:styleId="xl64">
    <w:name w:val="xl64"/>
    <w:basedOn w:val="Normal"/>
    <w:rsid w:val="002073CD"/>
    <w:pPr>
      <w:pBdr>
        <w:top w:val="single" w:sz="8" w:space="0" w:color="auto"/>
        <w:left w:val="single" w:sz="8" w:space="0" w:color="auto"/>
      </w:pBdr>
      <w:shd w:val="clear" w:color="000000" w:fill="C0C0C0"/>
      <w:spacing w:before="100" w:beforeAutospacing="1" w:after="100" w:afterAutospacing="1"/>
      <w:jc w:val="right"/>
    </w:pPr>
    <w:rPr>
      <w:rFonts w:ascii="Arial" w:hAnsi="Arial" w:cs="Arial"/>
      <w:sz w:val="16"/>
      <w:szCs w:val="16"/>
    </w:rPr>
  </w:style>
  <w:style w:type="paragraph" w:customStyle="1" w:styleId="xl92">
    <w:name w:val="xl92"/>
    <w:basedOn w:val="Normal"/>
    <w:rsid w:val="002073CD"/>
    <w:pPr>
      <w:pBdr>
        <w:top w:val="single" w:sz="4" w:space="0" w:color="auto"/>
        <w:left w:val="single" w:sz="8" w:space="0" w:color="auto"/>
        <w:bottom w:val="single" w:sz="8" w:space="0" w:color="auto"/>
      </w:pBdr>
      <w:spacing w:before="100" w:beforeAutospacing="1" w:after="100" w:afterAutospacing="1"/>
      <w:jc w:val="right"/>
    </w:pPr>
    <w:rPr>
      <w:rFonts w:ascii="Arial" w:hAnsi="Arial" w:cs="Arial"/>
      <w:sz w:val="16"/>
      <w:szCs w:val="16"/>
    </w:rPr>
  </w:style>
  <w:style w:type="paragraph" w:customStyle="1" w:styleId="xl93">
    <w:name w:val="xl93"/>
    <w:basedOn w:val="Normal"/>
    <w:rsid w:val="002073CD"/>
    <w:pPr>
      <w:pBdr>
        <w:top w:val="single" w:sz="4" w:space="0" w:color="auto"/>
        <w:bottom w:val="single" w:sz="8" w:space="0" w:color="auto"/>
      </w:pBdr>
      <w:spacing w:before="100" w:beforeAutospacing="1" w:after="100" w:afterAutospacing="1"/>
      <w:jc w:val="right"/>
    </w:pPr>
    <w:rPr>
      <w:rFonts w:ascii="Arial" w:hAnsi="Arial" w:cs="Arial"/>
      <w:sz w:val="16"/>
      <w:szCs w:val="16"/>
    </w:rPr>
  </w:style>
  <w:style w:type="paragraph" w:customStyle="1" w:styleId="xl94">
    <w:name w:val="xl94"/>
    <w:basedOn w:val="Normal"/>
    <w:rsid w:val="002073CD"/>
    <w:pPr>
      <w:pBdr>
        <w:top w:val="single" w:sz="4" w:space="0" w:color="auto"/>
        <w:left w:val="single" w:sz="8" w:space="0" w:color="auto"/>
        <w:bottom w:val="single" w:sz="8" w:space="0" w:color="auto"/>
        <w:right w:val="single" w:sz="8" w:space="0" w:color="auto"/>
      </w:pBdr>
      <w:spacing w:before="100" w:beforeAutospacing="1" w:after="100" w:afterAutospacing="1"/>
      <w:jc w:val="right"/>
    </w:pPr>
    <w:rPr>
      <w:rFonts w:ascii="Arial" w:hAnsi="Arial" w:cs="Arial"/>
      <w:sz w:val="16"/>
      <w:szCs w:val="16"/>
    </w:rPr>
  </w:style>
  <w:style w:type="paragraph" w:customStyle="1" w:styleId="xl95">
    <w:name w:val="xl95"/>
    <w:basedOn w:val="Normal"/>
    <w:rsid w:val="002073CD"/>
    <w:pPr>
      <w:pBdr>
        <w:top w:val="single" w:sz="4" w:space="0" w:color="auto"/>
        <w:bottom w:val="single" w:sz="8" w:space="0" w:color="auto"/>
      </w:pBdr>
      <w:spacing w:before="100" w:beforeAutospacing="1" w:after="100" w:afterAutospacing="1"/>
      <w:jc w:val="right"/>
    </w:pPr>
    <w:rPr>
      <w:rFonts w:ascii="Arial" w:hAnsi="Arial" w:cs="Arial"/>
      <w:sz w:val="16"/>
      <w:szCs w:val="16"/>
    </w:rPr>
  </w:style>
  <w:style w:type="paragraph" w:customStyle="1" w:styleId="xl96">
    <w:name w:val="xl96"/>
    <w:basedOn w:val="Normal"/>
    <w:rsid w:val="002073CD"/>
    <w:pPr>
      <w:pBdr>
        <w:top w:val="single" w:sz="4" w:space="0" w:color="auto"/>
        <w:left w:val="single" w:sz="8" w:space="0" w:color="auto"/>
        <w:bottom w:val="single" w:sz="8" w:space="0" w:color="auto"/>
        <w:right w:val="single" w:sz="8" w:space="0" w:color="auto"/>
      </w:pBdr>
      <w:spacing w:before="100" w:beforeAutospacing="1" w:after="100" w:afterAutospacing="1"/>
      <w:jc w:val="right"/>
    </w:pPr>
    <w:rPr>
      <w:rFonts w:ascii="Arial" w:hAnsi="Arial" w:cs="Arial"/>
      <w:sz w:val="16"/>
      <w:szCs w:val="16"/>
    </w:rPr>
  </w:style>
  <w:style w:type="character" w:customStyle="1" w:styleId="CharChar20">
    <w:name w:val="Char Char20"/>
    <w:rsid w:val="002073CD"/>
    <w:rPr>
      <w:rFonts w:cs="Arial"/>
      <w:b/>
      <w:bCs/>
      <w:caps/>
      <w:kern w:val="32"/>
      <w:sz w:val="32"/>
      <w:szCs w:val="32"/>
      <w:lang w:val="en-US" w:eastAsia="en-US" w:bidi="he-IL"/>
    </w:rPr>
  </w:style>
  <w:style w:type="paragraph" w:customStyle="1" w:styleId="Header4">
    <w:name w:val="Header 4"/>
    <w:basedOn w:val="Normal"/>
    <w:rsid w:val="002073CD"/>
    <w:pPr>
      <w:numPr>
        <w:ilvl w:val="3"/>
        <w:numId w:val="3"/>
      </w:numPr>
    </w:pPr>
    <w:rPr>
      <w:b/>
      <w:bCs/>
      <w:i/>
      <w:iCs/>
    </w:rPr>
  </w:style>
  <w:style w:type="paragraph" w:customStyle="1" w:styleId="LISTINTEXT0">
    <w:name w:val="LIST IN TEXT"/>
    <w:basedOn w:val="Normal"/>
    <w:link w:val="LISTINTEXTChar"/>
    <w:rsid w:val="002073CD"/>
    <w:pPr>
      <w:keepNext/>
      <w:spacing w:after="120"/>
    </w:pPr>
    <w:rPr>
      <w:sz w:val="20"/>
      <w:szCs w:val="20"/>
      <w:lang w:val="x-none" w:eastAsia="x-none"/>
    </w:rPr>
  </w:style>
  <w:style w:type="character" w:customStyle="1" w:styleId="LISTINTEXTChar">
    <w:name w:val="LIST IN TEXT Char"/>
    <w:link w:val="LISTINTEXT0"/>
    <w:rsid w:val="002073CD"/>
    <w:rPr>
      <w:rFonts w:eastAsia="Times New Roman" w:cs="Times New Roman"/>
      <w:sz w:val="20"/>
      <w:szCs w:val="20"/>
      <w:lang w:val="x-none" w:eastAsia="x-none"/>
    </w:rPr>
  </w:style>
  <w:style w:type="paragraph" w:customStyle="1" w:styleId="AppendixA">
    <w:name w:val="Appendix A"/>
    <w:basedOn w:val="Normal"/>
    <w:link w:val="AppendixAChar"/>
    <w:autoRedefine/>
    <w:rsid w:val="002073CD"/>
    <w:pPr>
      <w:spacing w:after="60"/>
      <w:ind w:left="1325" w:hanging="1325"/>
    </w:pPr>
    <w:rPr>
      <w:rFonts w:ascii="Calibri" w:hAnsi="Calibri"/>
      <w:i/>
      <w:szCs w:val="22"/>
    </w:rPr>
  </w:style>
  <w:style w:type="paragraph" w:customStyle="1" w:styleId="AppendixJ">
    <w:name w:val="Appendix J"/>
    <w:basedOn w:val="Normal"/>
    <w:rsid w:val="002073CD"/>
    <w:pPr>
      <w:tabs>
        <w:tab w:val="left" w:pos="2160"/>
        <w:tab w:val="left" w:pos="3240"/>
        <w:tab w:val="left" w:pos="4320"/>
        <w:tab w:val="left" w:pos="5400"/>
        <w:tab w:val="left" w:pos="6660"/>
        <w:tab w:val="left" w:pos="7200"/>
        <w:tab w:val="left" w:pos="8010"/>
      </w:tabs>
      <w:ind w:left="2160" w:hanging="2160"/>
    </w:pPr>
  </w:style>
  <w:style w:type="character" w:customStyle="1" w:styleId="EmailStyle2351">
    <w:name w:val="EmailStyle2351"/>
    <w:semiHidden/>
    <w:rsid w:val="002073CD"/>
    <w:rPr>
      <w:rFonts w:ascii="Arial" w:hAnsi="Arial" w:cs="Arial"/>
      <w:color w:val="000080"/>
      <w:sz w:val="20"/>
    </w:rPr>
  </w:style>
  <w:style w:type="paragraph" w:customStyle="1" w:styleId="FirstOrder">
    <w:name w:val="First Order"/>
    <w:basedOn w:val="Normal"/>
    <w:rsid w:val="002073CD"/>
    <w:pPr>
      <w:spacing w:before="240" w:after="120"/>
    </w:pPr>
    <w:rPr>
      <w:b/>
      <w:bCs/>
      <w:caps/>
      <w:lang w:bidi="he-IL"/>
    </w:rPr>
  </w:style>
  <w:style w:type="character" w:customStyle="1" w:styleId="EmailStyle2371">
    <w:name w:val="EmailStyle2371"/>
    <w:rsid w:val="002073CD"/>
    <w:rPr>
      <w:rFonts w:ascii="Arial" w:hAnsi="Arial" w:cs="Arial"/>
      <w:color w:val="000080"/>
      <w:sz w:val="20"/>
    </w:rPr>
  </w:style>
  <w:style w:type="paragraph" w:customStyle="1" w:styleId="AppendixI">
    <w:name w:val="Appendix I"/>
    <w:link w:val="AppendixIChar"/>
    <w:autoRedefine/>
    <w:rsid w:val="002073CD"/>
    <w:pPr>
      <w:tabs>
        <w:tab w:val="left" w:pos="1080"/>
      </w:tabs>
      <w:spacing w:after="0" w:line="240" w:lineRule="auto"/>
      <w:ind w:left="1080" w:hanging="1080"/>
    </w:pPr>
    <w:rPr>
      <w:rFonts w:ascii="Times New Roman" w:eastAsia="Times New Roman" w:hAnsi="Times New Roman" w:cs="Times New Roman"/>
      <w:sz w:val="24"/>
      <w:szCs w:val="24"/>
    </w:rPr>
  </w:style>
  <w:style w:type="character" w:customStyle="1" w:styleId="EmailStyle2391">
    <w:name w:val="EmailStyle2391"/>
    <w:rsid w:val="002073CD"/>
    <w:rPr>
      <w:rFonts w:ascii="Arial" w:hAnsi="Arial" w:cs="Arial"/>
      <w:color w:val="auto"/>
      <w:sz w:val="20"/>
    </w:rPr>
  </w:style>
  <w:style w:type="character" w:customStyle="1" w:styleId="EmailStyle2401">
    <w:name w:val="EmailStyle2401"/>
    <w:rsid w:val="002073CD"/>
    <w:rPr>
      <w:rFonts w:ascii="Arial" w:hAnsi="Arial" w:cs="Arial"/>
      <w:color w:val="auto"/>
      <w:sz w:val="20"/>
    </w:rPr>
  </w:style>
  <w:style w:type="character" w:customStyle="1" w:styleId="AppendixAChar">
    <w:name w:val="Appendix A Char"/>
    <w:link w:val="AppendixA"/>
    <w:rsid w:val="002073CD"/>
    <w:rPr>
      <w:rFonts w:ascii="Calibri" w:eastAsia="Times New Roman" w:hAnsi="Calibri" w:cs="Times New Roman"/>
      <w:i/>
    </w:rPr>
  </w:style>
  <w:style w:type="character" w:customStyle="1" w:styleId="AppendixIChar">
    <w:name w:val="Appendix I Char"/>
    <w:link w:val="AppendixI"/>
    <w:rsid w:val="002073CD"/>
    <w:rPr>
      <w:rFonts w:ascii="Times New Roman" w:eastAsia="Times New Roman" w:hAnsi="Times New Roman" w:cs="Times New Roman"/>
      <w:sz w:val="24"/>
      <w:szCs w:val="24"/>
    </w:rPr>
  </w:style>
  <w:style w:type="character" w:customStyle="1" w:styleId="CharChar1">
    <w:name w:val="Char Char1"/>
    <w:rsid w:val="002073CD"/>
    <w:rPr>
      <w:rFonts w:cs="Times New Roman"/>
      <w:b/>
      <w:caps/>
      <w:sz w:val="28"/>
      <w:lang w:val="en-US" w:eastAsia="en-US" w:bidi="ar-SA"/>
    </w:rPr>
  </w:style>
  <w:style w:type="character" w:customStyle="1" w:styleId="EmailStyle2441">
    <w:name w:val="EmailStyle2441"/>
    <w:semiHidden/>
    <w:rsid w:val="002073CD"/>
    <w:rPr>
      <w:rFonts w:ascii="Arial" w:hAnsi="Arial" w:cs="Arial"/>
      <w:color w:val="000080"/>
      <w:sz w:val="20"/>
    </w:rPr>
  </w:style>
  <w:style w:type="character" w:customStyle="1" w:styleId="EmailStyle2451">
    <w:name w:val="EmailStyle2451"/>
    <w:semiHidden/>
    <w:rsid w:val="002073CD"/>
    <w:rPr>
      <w:rFonts w:ascii="Arial" w:hAnsi="Arial" w:cs="Arial"/>
      <w:color w:val="000080"/>
      <w:sz w:val="20"/>
    </w:rPr>
  </w:style>
  <w:style w:type="paragraph" w:styleId="ListParagraph">
    <w:name w:val="List Paragraph"/>
    <w:basedOn w:val="Normal"/>
    <w:uiPriority w:val="34"/>
    <w:qFormat/>
    <w:rsid w:val="002073CD"/>
    <w:pPr>
      <w:ind w:left="720"/>
      <w:contextualSpacing/>
    </w:pPr>
  </w:style>
  <w:style w:type="paragraph" w:customStyle="1" w:styleId="ListinText">
    <w:name w:val="List in Text"/>
    <w:basedOn w:val="Normal"/>
    <w:link w:val="ListinTextChar0"/>
    <w:qFormat/>
    <w:rsid w:val="002073CD"/>
    <w:pPr>
      <w:keepNext/>
      <w:numPr>
        <w:numId w:val="5"/>
      </w:numPr>
      <w:spacing w:after="120"/>
    </w:pPr>
  </w:style>
  <w:style w:type="paragraph" w:customStyle="1" w:styleId="tablefooter">
    <w:name w:val="tablefooter"/>
    <w:basedOn w:val="Normal"/>
    <w:link w:val="tablefooterChar"/>
    <w:autoRedefine/>
    <w:rsid w:val="002073CD"/>
    <w:rPr>
      <w:lang w:val="x-none" w:eastAsia="x-none"/>
    </w:rPr>
  </w:style>
  <w:style w:type="character" w:customStyle="1" w:styleId="ListinTextChar0">
    <w:name w:val="List in Text Char"/>
    <w:link w:val="ListinText"/>
    <w:rsid w:val="002073CD"/>
    <w:rPr>
      <w:rFonts w:eastAsia="Times New Roman" w:cs="Times New Roman"/>
      <w:szCs w:val="24"/>
    </w:rPr>
  </w:style>
  <w:style w:type="character" w:customStyle="1" w:styleId="tablefooterChar">
    <w:name w:val="tablefooter Char"/>
    <w:link w:val="tablefooter"/>
    <w:rsid w:val="002073CD"/>
    <w:rPr>
      <w:rFonts w:eastAsia="Times New Roman" w:cs="Times New Roman"/>
      <w:szCs w:val="24"/>
      <w:lang w:val="x-none" w:eastAsia="x-none"/>
    </w:rPr>
  </w:style>
  <w:style w:type="character" w:customStyle="1" w:styleId="EmailStyle251">
    <w:name w:val="EmailStyle251"/>
    <w:semiHidden/>
    <w:rsid w:val="002073CD"/>
    <w:rPr>
      <w:rFonts w:ascii="Arial" w:hAnsi="Arial" w:cs="Arial"/>
      <w:color w:val="000080"/>
      <w:sz w:val="20"/>
    </w:rPr>
  </w:style>
  <w:style w:type="character" w:customStyle="1" w:styleId="EmailStyle252">
    <w:name w:val="EmailStyle252"/>
    <w:semiHidden/>
    <w:rsid w:val="002073CD"/>
    <w:rPr>
      <w:rFonts w:ascii="Arial" w:hAnsi="Arial" w:cs="Arial"/>
      <w:color w:val="000080"/>
      <w:sz w:val="20"/>
    </w:rPr>
  </w:style>
  <w:style w:type="numbering" w:customStyle="1" w:styleId="Style1">
    <w:name w:val="Style1"/>
    <w:rsid w:val="002073CD"/>
  </w:style>
  <w:style w:type="paragraph" w:customStyle="1" w:styleId="Style3">
    <w:name w:val="Style3"/>
    <w:basedOn w:val="AppendixC"/>
    <w:rsid w:val="002073CD"/>
  </w:style>
  <w:style w:type="paragraph" w:customStyle="1" w:styleId="Style4">
    <w:name w:val="Style4"/>
    <w:basedOn w:val="AppendixC"/>
    <w:rsid w:val="002073CD"/>
  </w:style>
  <w:style w:type="character" w:customStyle="1" w:styleId="EmailStyle811">
    <w:name w:val="EmailStyle811"/>
    <w:rsid w:val="002073CD"/>
    <w:rPr>
      <w:rFonts w:ascii="Arial" w:hAnsi="Arial" w:cs="Arial"/>
      <w:color w:val="auto"/>
      <w:sz w:val="20"/>
    </w:rPr>
  </w:style>
  <w:style w:type="character" w:customStyle="1" w:styleId="EmailStyle821">
    <w:name w:val="EmailStyle821"/>
    <w:rsid w:val="002073CD"/>
    <w:rPr>
      <w:rFonts w:ascii="Arial" w:hAnsi="Arial" w:cs="Arial"/>
      <w:color w:val="auto"/>
      <w:sz w:val="20"/>
    </w:rPr>
  </w:style>
  <w:style w:type="character" w:customStyle="1" w:styleId="BodyTextIndentChar1">
    <w:name w:val="Body Text Indent Char1"/>
    <w:rsid w:val="002073CD"/>
    <w:rPr>
      <w:rFonts w:ascii="Times New Roman" w:hAnsi="Times New Roman" w:cs="Times New Roman"/>
      <w:sz w:val="24"/>
      <w:szCs w:val="24"/>
      <w:lang w:bidi="he-IL"/>
    </w:rPr>
  </w:style>
  <w:style w:type="character" w:customStyle="1" w:styleId="EmailStyle1961">
    <w:name w:val="EmailStyle1961"/>
    <w:semiHidden/>
    <w:rsid w:val="002073CD"/>
    <w:rPr>
      <w:rFonts w:ascii="Arial" w:hAnsi="Arial" w:cs="Arial"/>
      <w:color w:val="000080"/>
      <w:sz w:val="20"/>
    </w:rPr>
  </w:style>
  <w:style w:type="character" w:customStyle="1" w:styleId="EmailStyle2031">
    <w:name w:val="EmailStyle2031"/>
    <w:semiHidden/>
    <w:rsid w:val="002073CD"/>
    <w:rPr>
      <w:rFonts w:ascii="Arial" w:hAnsi="Arial" w:cs="Arial"/>
      <w:color w:val="000080"/>
      <w:sz w:val="20"/>
    </w:rPr>
  </w:style>
  <w:style w:type="character" w:customStyle="1" w:styleId="EmailStyle2321">
    <w:name w:val="EmailStyle2321"/>
    <w:semiHidden/>
    <w:rsid w:val="002073CD"/>
    <w:rPr>
      <w:rFonts w:ascii="Arial" w:hAnsi="Arial" w:cs="Arial"/>
      <w:color w:val="000080"/>
      <w:sz w:val="20"/>
    </w:rPr>
  </w:style>
  <w:style w:type="character" w:customStyle="1" w:styleId="EmailStyle2341">
    <w:name w:val="EmailStyle2341"/>
    <w:semiHidden/>
    <w:rsid w:val="002073CD"/>
    <w:rPr>
      <w:rFonts w:ascii="Arial" w:hAnsi="Arial" w:cs="Arial"/>
      <w:color w:val="000080"/>
      <w:sz w:val="20"/>
    </w:rPr>
  </w:style>
  <w:style w:type="character" w:customStyle="1" w:styleId="EmailStyle2361">
    <w:name w:val="EmailStyle2361"/>
    <w:rsid w:val="002073CD"/>
    <w:rPr>
      <w:rFonts w:ascii="Arial" w:hAnsi="Arial" w:cs="Arial"/>
      <w:color w:val="auto"/>
      <w:sz w:val="20"/>
    </w:rPr>
  </w:style>
  <w:style w:type="character" w:customStyle="1" w:styleId="EmailStyle2411">
    <w:name w:val="EmailStyle2411"/>
    <w:rsid w:val="002073CD"/>
    <w:rPr>
      <w:rFonts w:ascii="Arial" w:hAnsi="Arial" w:cs="Arial"/>
      <w:color w:val="000080"/>
      <w:sz w:val="20"/>
    </w:rPr>
  </w:style>
  <w:style w:type="character" w:customStyle="1" w:styleId="EmailStyle2421">
    <w:name w:val="EmailStyle2421"/>
    <w:semiHidden/>
    <w:rsid w:val="002073CD"/>
    <w:rPr>
      <w:rFonts w:ascii="Arial" w:hAnsi="Arial" w:cs="Arial"/>
      <w:color w:val="000080"/>
      <w:sz w:val="20"/>
    </w:rPr>
  </w:style>
  <w:style w:type="character" w:customStyle="1" w:styleId="EmailStyle2481">
    <w:name w:val="EmailStyle2481"/>
    <w:semiHidden/>
    <w:rsid w:val="002073CD"/>
    <w:rPr>
      <w:rFonts w:ascii="Arial" w:hAnsi="Arial" w:cs="Arial"/>
      <w:color w:val="000080"/>
      <w:sz w:val="20"/>
    </w:rPr>
  </w:style>
  <w:style w:type="character" w:customStyle="1" w:styleId="EmailStyle2491">
    <w:name w:val="EmailStyle2491"/>
    <w:semiHidden/>
    <w:rsid w:val="002073CD"/>
    <w:rPr>
      <w:rFonts w:ascii="Arial" w:hAnsi="Arial" w:cs="Arial"/>
      <w:color w:val="000080"/>
      <w:sz w:val="20"/>
    </w:rPr>
  </w:style>
  <w:style w:type="paragraph" w:styleId="Revision">
    <w:name w:val="Revision"/>
    <w:hidden/>
    <w:semiHidden/>
    <w:rsid w:val="002073CD"/>
    <w:pPr>
      <w:spacing w:after="0" w:line="240" w:lineRule="auto"/>
    </w:pPr>
    <w:rPr>
      <w:rFonts w:ascii="Times New Roman" w:eastAsia="Times New Roman" w:hAnsi="Times New Roman" w:cs="Times New Roman"/>
      <w:sz w:val="24"/>
      <w:szCs w:val="24"/>
    </w:rPr>
  </w:style>
  <w:style w:type="paragraph" w:customStyle="1" w:styleId="TOCA">
    <w:name w:val="TOC A"/>
    <w:basedOn w:val="TOC1"/>
    <w:autoRedefine/>
    <w:rsid w:val="002073CD"/>
    <w:pPr>
      <w:tabs>
        <w:tab w:val="right" w:leader="dot" w:pos="9350"/>
      </w:tabs>
      <w:spacing w:before="60"/>
      <w:ind w:left="1728" w:right="1440" w:hanging="1728"/>
      <w:jc w:val="center"/>
    </w:pPr>
  </w:style>
  <w:style w:type="character" w:customStyle="1" w:styleId="EmailStyle1131">
    <w:name w:val="EmailStyle1131"/>
    <w:rsid w:val="002073CD"/>
    <w:rPr>
      <w:rFonts w:ascii="Arial" w:hAnsi="Arial" w:cs="Arial"/>
      <w:color w:val="auto"/>
      <w:sz w:val="20"/>
    </w:rPr>
  </w:style>
  <w:style w:type="character" w:customStyle="1" w:styleId="EmailStyle1141">
    <w:name w:val="EmailStyle1141"/>
    <w:rsid w:val="002073CD"/>
    <w:rPr>
      <w:rFonts w:ascii="Arial" w:hAnsi="Arial" w:cs="Arial"/>
      <w:color w:val="auto"/>
      <w:sz w:val="20"/>
    </w:rPr>
  </w:style>
  <w:style w:type="character" w:customStyle="1" w:styleId="EmailStyle2141">
    <w:name w:val="EmailStyle2141"/>
    <w:semiHidden/>
    <w:rsid w:val="002073CD"/>
    <w:rPr>
      <w:rFonts w:ascii="Arial" w:hAnsi="Arial" w:cs="Arial"/>
      <w:color w:val="000080"/>
      <w:sz w:val="20"/>
    </w:rPr>
  </w:style>
  <w:style w:type="character" w:customStyle="1" w:styleId="EmailStyle2181">
    <w:name w:val="EmailStyle2181"/>
    <w:semiHidden/>
    <w:rsid w:val="002073CD"/>
    <w:rPr>
      <w:rFonts w:ascii="Arial" w:hAnsi="Arial" w:cs="Arial"/>
      <w:color w:val="000080"/>
      <w:sz w:val="20"/>
    </w:rPr>
  </w:style>
  <w:style w:type="character" w:customStyle="1" w:styleId="EmailStyle2381">
    <w:name w:val="EmailStyle2381"/>
    <w:semiHidden/>
    <w:rsid w:val="002073CD"/>
    <w:rPr>
      <w:rFonts w:ascii="Arial" w:hAnsi="Arial" w:cs="Arial"/>
      <w:color w:val="000080"/>
      <w:sz w:val="20"/>
    </w:rPr>
  </w:style>
  <w:style w:type="character" w:customStyle="1" w:styleId="EmailStyle2402">
    <w:name w:val="EmailStyle2402"/>
    <w:rsid w:val="002073CD"/>
    <w:rPr>
      <w:rFonts w:ascii="Arial" w:hAnsi="Arial" w:cs="Arial"/>
      <w:color w:val="auto"/>
      <w:sz w:val="20"/>
    </w:rPr>
  </w:style>
  <w:style w:type="character" w:customStyle="1" w:styleId="EmailStyle2501">
    <w:name w:val="EmailStyle2501"/>
    <w:semiHidden/>
    <w:rsid w:val="002073CD"/>
    <w:rPr>
      <w:rFonts w:ascii="Arial" w:hAnsi="Arial" w:cs="Arial"/>
      <w:color w:val="000080"/>
      <w:sz w:val="20"/>
    </w:rPr>
  </w:style>
  <w:style w:type="character" w:customStyle="1" w:styleId="EmailStyle257">
    <w:name w:val="EmailStyle257"/>
    <w:rsid w:val="002073CD"/>
    <w:rPr>
      <w:rFonts w:ascii="Arial" w:hAnsi="Arial" w:cs="Arial"/>
      <w:color w:val="auto"/>
      <w:sz w:val="20"/>
    </w:rPr>
  </w:style>
  <w:style w:type="character" w:customStyle="1" w:styleId="EmailStyle258">
    <w:name w:val="EmailStyle258"/>
    <w:rsid w:val="002073CD"/>
    <w:rPr>
      <w:rFonts w:ascii="Arial" w:hAnsi="Arial" w:cs="Arial"/>
      <w:color w:val="auto"/>
      <w:sz w:val="20"/>
    </w:rPr>
  </w:style>
  <w:style w:type="character" w:customStyle="1" w:styleId="EmailStyle260">
    <w:name w:val="EmailStyle260"/>
    <w:semiHidden/>
    <w:rsid w:val="002073CD"/>
    <w:rPr>
      <w:rFonts w:ascii="Arial" w:hAnsi="Arial" w:cs="Arial"/>
      <w:color w:val="000080"/>
      <w:sz w:val="20"/>
    </w:rPr>
  </w:style>
  <w:style w:type="character" w:customStyle="1" w:styleId="EmailStyle261">
    <w:name w:val="EmailStyle261"/>
    <w:semiHidden/>
    <w:rsid w:val="002073CD"/>
    <w:rPr>
      <w:rFonts w:ascii="Arial" w:hAnsi="Arial" w:cs="Arial"/>
      <w:color w:val="000080"/>
      <w:sz w:val="20"/>
    </w:rPr>
  </w:style>
  <w:style w:type="character" w:customStyle="1" w:styleId="EmailStyle262">
    <w:name w:val="EmailStyle262"/>
    <w:semiHidden/>
    <w:rsid w:val="002073CD"/>
    <w:rPr>
      <w:rFonts w:ascii="Arial" w:hAnsi="Arial" w:cs="Arial"/>
      <w:color w:val="000080"/>
      <w:sz w:val="20"/>
    </w:rPr>
  </w:style>
  <w:style w:type="character" w:customStyle="1" w:styleId="EmailStyle263">
    <w:name w:val="EmailStyle263"/>
    <w:rsid w:val="002073CD"/>
    <w:rPr>
      <w:rFonts w:ascii="Arial" w:hAnsi="Arial" w:cs="Arial"/>
      <w:color w:val="auto"/>
      <w:sz w:val="20"/>
    </w:rPr>
  </w:style>
  <w:style w:type="character" w:customStyle="1" w:styleId="EmailStyle264">
    <w:name w:val="EmailStyle264"/>
    <w:rsid w:val="002073CD"/>
    <w:rPr>
      <w:rFonts w:ascii="Arial" w:hAnsi="Arial" w:cs="Arial"/>
      <w:color w:val="auto"/>
      <w:sz w:val="20"/>
    </w:rPr>
  </w:style>
  <w:style w:type="character" w:customStyle="1" w:styleId="EmailStyle265">
    <w:name w:val="EmailStyle265"/>
    <w:semiHidden/>
    <w:rsid w:val="002073CD"/>
    <w:rPr>
      <w:rFonts w:ascii="Arial" w:hAnsi="Arial" w:cs="Arial"/>
      <w:color w:val="000080"/>
      <w:sz w:val="20"/>
    </w:rPr>
  </w:style>
  <w:style w:type="character" w:customStyle="1" w:styleId="EmailStyle266">
    <w:name w:val="EmailStyle266"/>
    <w:semiHidden/>
    <w:rsid w:val="002073CD"/>
    <w:rPr>
      <w:rFonts w:ascii="Arial" w:hAnsi="Arial" w:cs="Arial"/>
      <w:color w:val="000080"/>
      <w:sz w:val="20"/>
    </w:rPr>
  </w:style>
  <w:style w:type="character" w:customStyle="1" w:styleId="EmailStyle267">
    <w:name w:val="EmailStyle267"/>
    <w:semiHidden/>
    <w:rsid w:val="002073CD"/>
    <w:rPr>
      <w:rFonts w:ascii="Arial" w:hAnsi="Arial" w:cs="Arial"/>
      <w:color w:val="000080"/>
      <w:sz w:val="20"/>
    </w:rPr>
  </w:style>
  <w:style w:type="character" w:customStyle="1" w:styleId="EmailStyle268">
    <w:name w:val="EmailStyle268"/>
    <w:semiHidden/>
    <w:rsid w:val="002073CD"/>
    <w:rPr>
      <w:rFonts w:ascii="Arial" w:hAnsi="Arial" w:cs="Arial"/>
      <w:color w:val="000080"/>
      <w:sz w:val="20"/>
    </w:rPr>
  </w:style>
  <w:style w:type="paragraph" w:customStyle="1" w:styleId="xl97">
    <w:name w:val="xl97"/>
    <w:basedOn w:val="Normal"/>
    <w:rsid w:val="002073CD"/>
    <w:pPr>
      <w:pBdr>
        <w:top w:val="single" w:sz="4" w:space="0" w:color="auto"/>
        <w:left w:val="single" w:sz="8" w:space="0" w:color="auto"/>
        <w:bottom w:val="single" w:sz="8" w:space="0" w:color="auto"/>
        <w:right w:val="single" w:sz="8" w:space="0" w:color="auto"/>
      </w:pBdr>
      <w:spacing w:before="100" w:beforeAutospacing="1" w:after="100" w:afterAutospacing="1"/>
      <w:jc w:val="right"/>
    </w:pPr>
    <w:rPr>
      <w:rFonts w:ascii="Arial" w:hAnsi="Arial" w:cs="Arial"/>
      <w:sz w:val="14"/>
      <w:szCs w:val="14"/>
    </w:rPr>
  </w:style>
  <w:style w:type="numbering" w:customStyle="1" w:styleId="NoList1">
    <w:name w:val="No List1"/>
    <w:next w:val="NoList"/>
    <w:semiHidden/>
    <w:rsid w:val="002073CD"/>
  </w:style>
  <w:style w:type="table" w:customStyle="1" w:styleId="TableGrid1">
    <w:name w:val="Table Grid1"/>
    <w:basedOn w:val="TableNormal"/>
    <w:next w:val="TableGrid"/>
    <w:rsid w:val="002073C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2073CD"/>
    <w:rPr>
      <w:i/>
      <w:szCs w:val="20"/>
      <w:lang w:val="x-none" w:eastAsia="x-none"/>
    </w:rPr>
  </w:style>
  <w:style w:type="character" w:customStyle="1" w:styleId="BodyText2Char">
    <w:name w:val="Body Text 2 Char"/>
    <w:basedOn w:val="DefaultParagraphFont"/>
    <w:link w:val="BodyText2"/>
    <w:rsid w:val="002073CD"/>
    <w:rPr>
      <w:rFonts w:eastAsia="Times New Roman" w:cs="Times New Roman"/>
      <w:i/>
      <w:szCs w:val="20"/>
      <w:lang w:val="x-none" w:eastAsia="x-none"/>
    </w:rPr>
  </w:style>
  <w:style w:type="numbering" w:customStyle="1" w:styleId="Style11">
    <w:name w:val="Style11"/>
    <w:rsid w:val="002073CD"/>
    <w:pPr>
      <w:numPr>
        <w:numId w:val="1"/>
      </w:numPr>
    </w:pPr>
  </w:style>
  <w:style w:type="paragraph" w:styleId="TOCHeading">
    <w:name w:val="TOC Heading"/>
    <w:basedOn w:val="Heading1"/>
    <w:next w:val="Normal"/>
    <w:uiPriority w:val="39"/>
    <w:unhideWhenUsed/>
    <w:qFormat/>
    <w:rsid w:val="002073CD"/>
    <w:pPr>
      <w:ind w:left="0"/>
      <w:outlineLvl w:val="9"/>
    </w:pPr>
    <w:rPr>
      <w:rFonts w:ascii="Cambria" w:hAnsi="Cambria" w:cs="Times New Roman"/>
      <w:smallCaps w:val="0"/>
      <w:kern w:val="32"/>
    </w:rPr>
  </w:style>
  <w:style w:type="paragraph" w:customStyle="1" w:styleId="Equations">
    <w:name w:val="Equations"/>
    <w:basedOn w:val="Normal"/>
    <w:link w:val="EquationsChar"/>
    <w:qFormat/>
    <w:rsid w:val="002073CD"/>
    <w:pPr>
      <w:jc w:val="right"/>
    </w:pPr>
  </w:style>
  <w:style w:type="paragraph" w:customStyle="1" w:styleId="Title1">
    <w:name w:val="Title1"/>
    <w:basedOn w:val="Normal"/>
    <w:link w:val="TITLEChar0"/>
    <w:qFormat/>
    <w:rsid w:val="002073CD"/>
    <w:pPr>
      <w:jc w:val="center"/>
    </w:pPr>
    <w:rPr>
      <w:b/>
      <w:bCs/>
      <w:color w:val="000000"/>
    </w:rPr>
  </w:style>
  <w:style w:type="character" w:customStyle="1" w:styleId="EquationsChar">
    <w:name w:val="Equations Char"/>
    <w:link w:val="Equations"/>
    <w:rsid w:val="002073CD"/>
    <w:rPr>
      <w:rFonts w:eastAsia="Times New Roman" w:cs="Times New Roman"/>
      <w:szCs w:val="24"/>
    </w:rPr>
  </w:style>
  <w:style w:type="character" w:customStyle="1" w:styleId="TITLEChar0">
    <w:name w:val="TITLE Char"/>
    <w:link w:val="Title1"/>
    <w:rsid w:val="002073CD"/>
    <w:rPr>
      <w:rFonts w:eastAsia="Times New Roman" w:cs="Times New Roman"/>
      <w:b/>
      <w:bCs/>
      <w:color w:val="000000"/>
      <w:szCs w:val="24"/>
    </w:rPr>
  </w:style>
  <w:style w:type="paragraph" w:customStyle="1" w:styleId="Execcaption">
    <w:name w:val="Execcaption"/>
    <w:basedOn w:val="Caption"/>
    <w:link w:val="ExeccaptionChar"/>
    <w:qFormat/>
    <w:rsid w:val="002073CD"/>
    <w:rPr>
      <w:i w:val="0"/>
    </w:rPr>
  </w:style>
  <w:style w:type="paragraph" w:customStyle="1" w:styleId="ListofAppendices">
    <w:name w:val="List of Appendices"/>
    <w:basedOn w:val="TableofFigures"/>
    <w:qFormat/>
    <w:rsid w:val="002073CD"/>
  </w:style>
  <w:style w:type="character" w:customStyle="1" w:styleId="CaptionChar">
    <w:name w:val="Caption Char"/>
    <w:aliases w:val="Fig Caption Char"/>
    <w:link w:val="Caption"/>
    <w:uiPriority w:val="35"/>
    <w:rsid w:val="002073CD"/>
    <w:rPr>
      <w:rFonts w:eastAsia="Times New Roman" w:cs="Times New Roman"/>
      <w:bCs/>
      <w:i/>
      <w:color w:val="000000"/>
      <w:sz w:val="20"/>
      <w:szCs w:val="18"/>
    </w:rPr>
  </w:style>
  <w:style w:type="character" w:customStyle="1" w:styleId="ExeccaptionChar">
    <w:name w:val="Execcaption Char"/>
    <w:basedOn w:val="CaptionChar"/>
    <w:link w:val="Execcaption"/>
    <w:rsid w:val="002073CD"/>
    <w:rPr>
      <w:rFonts w:eastAsia="Times New Roman" w:cs="Times New Roman"/>
      <w:bCs/>
      <w:i w:val="0"/>
      <w:color w:val="000000"/>
      <w:sz w:val="20"/>
      <w:szCs w:val="18"/>
    </w:rPr>
  </w:style>
  <w:style w:type="paragraph" w:customStyle="1" w:styleId="Title11">
    <w:name w:val="Title11"/>
    <w:basedOn w:val="Normal"/>
    <w:qFormat/>
    <w:rsid w:val="002073CD"/>
    <w:pPr>
      <w:jc w:val="center"/>
    </w:pPr>
    <w:rPr>
      <w:b/>
      <w:bCs/>
      <w:color w:val="000000"/>
    </w:rPr>
  </w:style>
  <w:style w:type="character" w:customStyle="1" w:styleId="Heading2Char2">
    <w:name w:val="Heading 2 Char2"/>
    <w:rsid w:val="002073CD"/>
    <w:rPr>
      <w:rFonts w:ascii="Cambria" w:eastAsia="Times New Roman" w:hAnsi="Cambria" w:cs="Times New Roman"/>
      <w:b/>
      <w:bCs/>
      <w:i/>
      <w:iCs/>
      <w:sz w:val="28"/>
      <w:szCs w:val="28"/>
    </w:rPr>
  </w:style>
  <w:style w:type="paragraph" w:styleId="z-TopofForm">
    <w:name w:val="HTML Top of Form"/>
    <w:basedOn w:val="Normal"/>
    <w:next w:val="Normal"/>
    <w:link w:val="z-TopofFormChar"/>
    <w:hidden/>
    <w:uiPriority w:val="99"/>
    <w:semiHidden/>
    <w:unhideWhenUsed/>
    <w:rsid w:val="002073CD"/>
    <w:pPr>
      <w:widowControl/>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073C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073CD"/>
    <w:pPr>
      <w:widowControl/>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073CD"/>
    <w:rPr>
      <w:rFonts w:ascii="Arial" w:eastAsia="Times New Roman" w:hAnsi="Arial" w:cs="Arial"/>
      <w:vanish/>
      <w:sz w:val="16"/>
      <w:szCs w:val="16"/>
    </w:rPr>
  </w:style>
  <w:style w:type="numbering" w:customStyle="1" w:styleId="NoList11">
    <w:name w:val="No List11"/>
    <w:next w:val="NoList"/>
    <w:semiHidden/>
    <w:rsid w:val="002073CD"/>
  </w:style>
  <w:style w:type="paragraph" w:customStyle="1" w:styleId="TOC30">
    <w:name w:val="TOC3"/>
    <w:basedOn w:val="TOC2"/>
    <w:link w:val="TOC3Char"/>
    <w:autoRedefine/>
    <w:qFormat/>
    <w:rsid w:val="002073CD"/>
    <w:pPr>
      <w:widowControl w:val="0"/>
      <w:tabs>
        <w:tab w:val="clear" w:pos="8640"/>
        <w:tab w:val="left" w:pos="900"/>
        <w:tab w:val="right" w:leader="dot" w:pos="8630"/>
      </w:tabs>
      <w:spacing w:before="120" w:after="120"/>
      <w:ind w:left="113" w:firstLine="357"/>
    </w:pPr>
    <w:rPr>
      <w:rFonts w:ascii="Arial" w:eastAsiaTheme="minorHAnsi" w:hAnsi="Arial" w:cstheme="minorBidi"/>
      <w:bCs/>
    </w:rPr>
  </w:style>
  <w:style w:type="character" w:customStyle="1" w:styleId="TOC3Char">
    <w:name w:val="TOC3 Char"/>
    <w:basedOn w:val="DefaultParagraphFont"/>
    <w:link w:val="TOC30"/>
    <w:rsid w:val="002073CD"/>
    <w:rPr>
      <w:rFonts w:ascii="Arial" w:hAnsi="Arial"/>
      <w:bCs/>
      <w:noProof/>
      <w:szCs w:val="24"/>
    </w:rPr>
  </w:style>
  <w:style w:type="paragraph" w:customStyle="1" w:styleId="xl98">
    <w:name w:val="xl98"/>
    <w:basedOn w:val="Normal"/>
    <w:rsid w:val="002073CD"/>
    <w:pPr>
      <w:widowControl/>
      <w:pBdr>
        <w:top w:val="single" w:sz="8" w:space="0" w:color="auto"/>
        <w:bottom w:val="single" w:sz="8" w:space="0" w:color="auto"/>
      </w:pBdr>
      <w:spacing w:before="100" w:beforeAutospacing="1" w:after="100" w:afterAutospacing="1"/>
      <w:jc w:val="center"/>
    </w:pPr>
    <w:rPr>
      <w:color w:val="000000"/>
      <w:sz w:val="18"/>
      <w:szCs w:val="18"/>
    </w:rPr>
  </w:style>
  <w:style w:type="paragraph" w:customStyle="1" w:styleId="xl99">
    <w:name w:val="xl99"/>
    <w:basedOn w:val="Normal"/>
    <w:rsid w:val="002073CD"/>
    <w:pPr>
      <w:widowControl/>
      <w:pBdr>
        <w:top w:val="single" w:sz="8" w:space="0" w:color="auto"/>
        <w:bottom w:val="single" w:sz="8" w:space="0" w:color="auto"/>
        <w:right w:val="single" w:sz="8" w:space="0" w:color="auto"/>
      </w:pBdr>
      <w:spacing w:before="100" w:beforeAutospacing="1" w:after="100" w:afterAutospacing="1"/>
      <w:jc w:val="center"/>
    </w:pPr>
    <w:rPr>
      <w:color w:val="000000"/>
      <w:sz w:val="18"/>
      <w:szCs w:val="18"/>
    </w:rPr>
  </w:style>
  <w:style w:type="paragraph" w:customStyle="1" w:styleId="xl100">
    <w:name w:val="xl100"/>
    <w:basedOn w:val="Normal"/>
    <w:rsid w:val="002073CD"/>
    <w:pPr>
      <w:widowControl/>
      <w:pBdr>
        <w:top w:val="single" w:sz="8" w:space="0" w:color="auto"/>
        <w:bottom w:val="single" w:sz="8" w:space="0" w:color="auto"/>
        <w:right w:val="single" w:sz="8" w:space="0" w:color="auto"/>
      </w:pBdr>
      <w:spacing w:before="100" w:beforeAutospacing="1" w:after="100" w:afterAutospacing="1"/>
      <w:jc w:val="center"/>
    </w:pPr>
    <w:rPr>
      <w:color w:val="000000"/>
      <w:sz w:val="18"/>
      <w:szCs w:val="18"/>
    </w:rPr>
  </w:style>
  <w:style w:type="paragraph" w:customStyle="1" w:styleId="xl101">
    <w:name w:val="xl101"/>
    <w:basedOn w:val="Normal"/>
    <w:rsid w:val="002073CD"/>
    <w:pPr>
      <w:widowControl/>
      <w:pBdr>
        <w:top w:val="single" w:sz="8" w:space="0" w:color="auto"/>
        <w:bottom w:val="single" w:sz="8" w:space="0" w:color="auto"/>
      </w:pBdr>
      <w:spacing w:before="100" w:beforeAutospacing="1" w:after="100" w:afterAutospacing="1"/>
      <w:jc w:val="center"/>
    </w:pPr>
    <w:rPr>
      <w:color w:val="000000"/>
      <w:sz w:val="18"/>
      <w:szCs w:val="18"/>
    </w:rPr>
  </w:style>
  <w:style w:type="paragraph" w:customStyle="1" w:styleId="xl102">
    <w:name w:val="xl102"/>
    <w:basedOn w:val="Normal"/>
    <w:rsid w:val="002073CD"/>
    <w:pPr>
      <w:widowControl/>
      <w:pBdr>
        <w:bottom w:val="single" w:sz="8" w:space="0" w:color="auto"/>
      </w:pBdr>
      <w:spacing w:before="100" w:beforeAutospacing="1" w:after="100" w:afterAutospacing="1"/>
      <w:jc w:val="center"/>
    </w:pPr>
    <w:rPr>
      <w:color w:val="000000"/>
      <w:sz w:val="18"/>
      <w:szCs w:val="18"/>
    </w:rPr>
  </w:style>
  <w:style w:type="paragraph" w:customStyle="1" w:styleId="xl103">
    <w:name w:val="xl103"/>
    <w:basedOn w:val="Normal"/>
    <w:rsid w:val="002073CD"/>
    <w:pPr>
      <w:widowControl/>
      <w:pBdr>
        <w:left w:val="single" w:sz="8" w:space="0" w:color="auto"/>
        <w:bottom w:val="single" w:sz="8" w:space="0" w:color="auto"/>
      </w:pBdr>
      <w:spacing w:before="100" w:beforeAutospacing="1" w:after="100" w:afterAutospacing="1"/>
      <w:jc w:val="center"/>
    </w:pPr>
    <w:rPr>
      <w:color w:val="000000"/>
      <w:sz w:val="18"/>
      <w:szCs w:val="18"/>
    </w:rPr>
  </w:style>
  <w:style w:type="numbering" w:customStyle="1" w:styleId="NoList2">
    <w:name w:val="No List2"/>
    <w:next w:val="NoList"/>
    <w:uiPriority w:val="99"/>
    <w:semiHidden/>
    <w:unhideWhenUsed/>
    <w:rsid w:val="002073CD"/>
  </w:style>
  <w:style w:type="paragraph" w:customStyle="1" w:styleId="AppendixAFigure">
    <w:name w:val="Appendix A Figure"/>
    <w:basedOn w:val="Normal"/>
    <w:autoRedefine/>
    <w:rsid w:val="002073CD"/>
    <w:pPr>
      <w:tabs>
        <w:tab w:val="left" w:pos="1080"/>
      </w:tabs>
      <w:ind w:left="1080" w:hanging="1080"/>
    </w:pPr>
    <w:rPr>
      <w:rFonts w:ascii="Times New Roman" w:hAnsi="Times New Roman"/>
      <w:sz w:val="24"/>
      <w:szCs w:val="20"/>
    </w:rPr>
  </w:style>
  <w:style w:type="character" w:customStyle="1" w:styleId="AppendixATableChar">
    <w:name w:val="Appendix A Table Char"/>
    <w:link w:val="AppendixATable"/>
    <w:locked/>
    <w:rsid w:val="002073CD"/>
    <w:rPr>
      <w:sz w:val="24"/>
      <w:szCs w:val="24"/>
    </w:rPr>
  </w:style>
  <w:style w:type="paragraph" w:customStyle="1" w:styleId="AppendixATable">
    <w:name w:val="Appendix A Table"/>
    <w:basedOn w:val="Normal"/>
    <w:link w:val="AppendixATableChar"/>
    <w:rsid w:val="002073CD"/>
    <w:pPr>
      <w:spacing w:after="120"/>
    </w:pPr>
    <w:rPr>
      <w:rFonts w:eastAsiaTheme="minorHAnsi" w:cstheme="minorBidi"/>
      <w:sz w:val="24"/>
    </w:rPr>
  </w:style>
  <w:style w:type="character" w:customStyle="1" w:styleId="AppendixC-level1Char">
    <w:name w:val="Appendix C - level 1 Char"/>
    <w:link w:val="AppendixC-level1"/>
    <w:locked/>
    <w:rsid w:val="002073CD"/>
    <w:rPr>
      <w:b/>
      <w:sz w:val="24"/>
      <w:szCs w:val="24"/>
    </w:rPr>
  </w:style>
  <w:style w:type="paragraph" w:customStyle="1" w:styleId="AppendixC-level1">
    <w:name w:val="Appendix C - level 1"/>
    <w:basedOn w:val="Normal"/>
    <w:link w:val="AppendixC-level1Char"/>
    <w:rsid w:val="002073CD"/>
    <w:rPr>
      <w:rFonts w:eastAsiaTheme="minorHAnsi" w:cstheme="minorBidi"/>
      <w:b/>
      <w:sz w:val="24"/>
    </w:rPr>
  </w:style>
  <w:style w:type="character" w:customStyle="1" w:styleId="AppendixE-tablesChar">
    <w:name w:val="Appendix E - tables Char"/>
    <w:link w:val="AppendixE-tables"/>
    <w:locked/>
    <w:rsid w:val="002073CD"/>
    <w:rPr>
      <w:sz w:val="24"/>
      <w:szCs w:val="24"/>
    </w:rPr>
  </w:style>
  <w:style w:type="paragraph" w:customStyle="1" w:styleId="AppendixE-tables">
    <w:name w:val="Appendix E - tables"/>
    <w:basedOn w:val="Normal"/>
    <w:link w:val="AppendixE-tablesChar"/>
    <w:rsid w:val="002073CD"/>
    <w:pPr>
      <w:tabs>
        <w:tab w:val="left" w:pos="3150"/>
      </w:tabs>
      <w:ind w:left="1080" w:hanging="1080"/>
    </w:pPr>
    <w:rPr>
      <w:rFonts w:eastAsiaTheme="minorHAnsi" w:cstheme="minorBidi"/>
      <w:sz w:val="24"/>
    </w:rPr>
  </w:style>
  <w:style w:type="paragraph" w:customStyle="1" w:styleId="AppendixE-figures">
    <w:name w:val="Appendix E - figures"/>
    <w:basedOn w:val="Normal"/>
    <w:rsid w:val="002073CD"/>
    <w:pPr>
      <w:tabs>
        <w:tab w:val="left" w:pos="3150"/>
      </w:tabs>
      <w:ind w:left="1080" w:hanging="1080"/>
    </w:pPr>
    <w:rPr>
      <w:rFonts w:ascii="Times New Roman" w:hAnsi="Times New Roman"/>
      <w:sz w:val="24"/>
      <w:szCs w:val="20"/>
    </w:rPr>
  </w:style>
  <w:style w:type="character" w:customStyle="1" w:styleId="AppendixF-figureChar1">
    <w:name w:val="Appendix F - figure Char1"/>
    <w:link w:val="AppendixF-figure"/>
    <w:locked/>
    <w:rsid w:val="002073CD"/>
    <w:rPr>
      <w:sz w:val="24"/>
      <w:szCs w:val="24"/>
      <w:lang w:val="x-none" w:eastAsia="x-none"/>
    </w:rPr>
  </w:style>
  <w:style w:type="paragraph" w:customStyle="1" w:styleId="AppendixF-figure">
    <w:name w:val="Appendix F - figure"/>
    <w:basedOn w:val="Normal"/>
    <w:link w:val="AppendixF-figureChar1"/>
    <w:rsid w:val="002073CD"/>
    <w:pPr>
      <w:ind w:left="1440" w:hanging="1440"/>
    </w:pPr>
    <w:rPr>
      <w:rFonts w:eastAsiaTheme="minorHAnsi" w:cstheme="minorBidi"/>
      <w:sz w:val="24"/>
      <w:lang w:val="x-none" w:eastAsia="x-none"/>
    </w:rPr>
  </w:style>
  <w:style w:type="paragraph" w:customStyle="1" w:styleId="AppendixG-table">
    <w:name w:val="Appendix G - table"/>
    <w:basedOn w:val="AppendixATable"/>
    <w:next w:val="Normal"/>
    <w:autoRedefine/>
    <w:rsid w:val="002073CD"/>
    <w:pPr>
      <w:tabs>
        <w:tab w:val="left" w:pos="1728"/>
      </w:tabs>
      <w:ind w:left="1728" w:hanging="1728"/>
    </w:pPr>
    <w:rPr>
      <w:rFonts w:eastAsia="MS Mincho"/>
      <w:color w:val="000000"/>
    </w:rPr>
  </w:style>
  <w:style w:type="numbering" w:customStyle="1" w:styleId="NoList3">
    <w:name w:val="No List3"/>
    <w:next w:val="NoList"/>
    <w:uiPriority w:val="99"/>
    <w:semiHidden/>
    <w:unhideWhenUsed/>
    <w:rsid w:val="002073CD"/>
  </w:style>
  <w:style w:type="numbering" w:customStyle="1" w:styleId="NoList12">
    <w:name w:val="No List12"/>
    <w:next w:val="NoList"/>
    <w:uiPriority w:val="99"/>
    <w:semiHidden/>
    <w:unhideWhenUsed/>
    <w:rsid w:val="002073CD"/>
  </w:style>
  <w:style w:type="table" w:customStyle="1" w:styleId="TableGrid2">
    <w:name w:val="Table Grid2"/>
    <w:basedOn w:val="TableNormal"/>
    <w:next w:val="TableGrid"/>
    <w:uiPriority w:val="59"/>
    <w:rsid w:val="002073C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2">
    <w:name w:val="Style12"/>
    <w:rsid w:val="002073CD"/>
  </w:style>
  <w:style w:type="numbering" w:customStyle="1" w:styleId="NoList111">
    <w:name w:val="No List111"/>
    <w:next w:val="NoList"/>
    <w:semiHidden/>
    <w:rsid w:val="002073CD"/>
  </w:style>
  <w:style w:type="table" w:customStyle="1" w:styleId="TableGrid11">
    <w:name w:val="Table Grid11"/>
    <w:basedOn w:val="TableNormal"/>
    <w:next w:val="TableGrid"/>
    <w:rsid w:val="002073C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11">
    <w:name w:val="Style111"/>
    <w:rsid w:val="002073CD"/>
  </w:style>
  <w:style w:type="numbering" w:customStyle="1" w:styleId="NoList1111">
    <w:name w:val="No List1111"/>
    <w:next w:val="NoList"/>
    <w:semiHidden/>
    <w:rsid w:val="002073CD"/>
  </w:style>
  <w:style w:type="numbering" w:customStyle="1" w:styleId="NoList4">
    <w:name w:val="No List4"/>
    <w:next w:val="NoList"/>
    <w:uiPriority w:val="99"/>
    <w:semiHidden/>
    <w:unhideWhenUsed/>
    <w:rsid w:val="002073CD"/>
  </w:style>
  <w:style w:type="numbering" w:customStyle="1" w:styleId="NoList13">
    <w:name w:val="No List13"/>
    <w:next w:val="NoList"/>
    <w:uiPriority w:val="99"/>
    <w:semiHidden/>
    <w:unhideWhenUsed/>
    <w:rsid w:val="002073CD"/>
  </w:style>
  <w:style w:type="table" w:customStyle="1" w:styleId="TableGrid3">
    <w:name w:val="Table Grid3"/>
    <w:basedOn w:val="TableNormal"/>
    <w:next w:val="TableGrid"/>
    <w:uiPriority w:val="59"/>
    <w:rsid w:val="002073C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3">
    <w:name w:val="Style13"/>
    <w:rsid w:val="002073CD"/>
  </w:style>
  <w:style w:type="numbering" w:customStyle="1" w:styleId="NoList112">
    <w:name w:val="No List112"/>
    <w:next w:val="NoList"/>
    <w:semiHidden/>
    <w:rsid w:val="002073CD"/>
  </w:style>
  <w:style w:type="table" w:customStyle="1" w:styleId="TableGrid12">
    <w:name w:val="Table Grid12"/>
    <w:basedOn w:val="TableNormal"/>
    <w:next w:val="TableGrid"/>
    <w:rsid w:val="002073C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12">
    <w:name w:val="Style112"/>
    <w:rsid w:val="002073CD"/>
  </w:style>
  <w:style w:type="numbering" w:customStyle="1" w:styleId="NoList1112">
    <w:name w:val="No List1112"/>
    <w:next w:val="NoList"/>
    <w:semiHidden/>
    <w:rsid w:val="002073CD"/>
  </w:style>
  <w:style w:type="numbering" w:customStyle="1" w:styleId="NoList5">
    <w:name w:val="No List5"/>
    <w:next w:val="NoList"/>
    <w:uiPriority w:val="99"/>
    <w:semiHidden/>
    <w:unhideWhenUsed/>
    <w:rsid w:val="002073CD"/>
  </w:style>
  <w:style w:type="numbering" w:customStyle="1" w:styleId="NoList14">
    <w:name w:val="No List14"/>
    <w:next w:val="NoList"/>
    <w:uiPriority w:val="99"/>
    <w:semiHidden/>
    <w:unhideWhenUsed/>
    <w:rsid w:val="002073CD"/>
  </w:style>
  <w:style w:type="table" w:customStyle="1" w:styleId="TableGrid4">
    <w:name w:val="Table Grid4"/>
    <w:basedOn w:val="TableNormal"/>
    <w:next w:val="TableGrid"/>
    <w:uiPriority w:val="59"/>
    <w:rsid w:val="002073C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4">
    <w:name w:val="Style14"/>
    <w:rsid w:val="002073CD"/>
  </w:style>
  <w:style w:type="numbering" w:customStyle="1" w:styleId="NoList113">
    <w:name w:val="No List113"/>
    <w:next w:val="NoList"/>
    <w:semiHidden/>
    <w:rsid w:val="002073CD"/>
  </w:style>
  <w:style w:type="table" w:customStyle="1" w:styleId="TableGrid13">
    <w:name w:val="Table Grid13"/>
    <w:basedOn w:val="TableNormal"/>
    <w:next w:val="TableGrid"/>
    <w:rsid w:val="002073C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13">
    <w:name w:val="Style113"/>
    <w:rsid w:val="002073CD"/>
  </w:style>
  <w:style w:type="numbering" w:customStyle="1" w:styleId="NoList1113">
    <w:name w:val="No List1113"/>
    <w:next w:val="NoList"/>
    <w:semiHidden/>
    <w:rsid w:val="002073CD"/>
  </w:style>
  <w:style w:type="numbering" w:customStyle="1" w:styleId="NoList6">
    <w:name w:val="No List6"/>
    <w:next w:val="NoList"/>
    <w:uiPriority w:val="99"/>
    <w:semiHidden/>
    <w:unhideWhenUsed/>
    <w:rsid w:val="002073CD"/>
  </w:style>
  <w:style w:type="table" w:customStyle="1" w:styleId="TableGrid5">
    <w:name w:val="Table Grid5"/>
    <w:basedOn w:val="TableNormal"/>
    <w:next w:val="TableGrid"/>
    <w:uiPriority w:val="59"/>
    <w:rsid w:val="002073C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5">
    <w:name w:val="Style15"/>
    <w:rsid w:val="002073CD"/>
  </w:style>
  <w:style w:type="numbering" w:customStyle="1" w:styleId="NoList15">
    <w:name w:val="No List15"/>
    <w:next w:val="NoList"/>
    <w:semiHidden/>
    <w:rsid w:val="002073CD"/>
  </w:style>
  <w:style w:type="table" w:customStyle="1" w:styleId="TableGrid14">
    <w:name w:val="Table Grid14"/>
    <w:basedOn w:val="TableNormal"/>
    <w:next w:val="TableGrid"/>
    <w:rsid w:val="002073C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semiHidden/>
    <w:rsid w:val="002073CD"/>
  </w:style>
  <w:style w:type="numbering" w:customStyle="1" w:styleId="NoList21">
    <w:name w:val="No List21"/>
    <w:next w:val="NoList"/>
    <w:semiHidden/>
    <w:rsid w:val="002073CD"/>
  </w:style>
  <w:style w:type="character" w:styleId="Emphasis">
    <w:name w:val="Emphasis"/>
    <w:qFormat/>
    <w:rsid w:val="002073CD"/>
    <w:rPr>
      <w:i/>
      <w:iCs/>
    </w:rPr>
  </w:style>
  <w:style w:type="numbering" w:customStyle="1" w:styleId="NoList7">
    <w:name w:val="No List7"/>
    <w:next w:val="NoList"/>
    <w:uiPriority w:val="99"/>
    <w:semiHidden/>
    <w:unhideWhenUsed/>
    <w:rsid w:val="002073CD"/>
  </w:style>
  <w:style w:type="paragraph" w:customStyle="1" w:styleId="AppendixH-Table0">
    <w:name w:val="Appendix H - Table"/>
    <w:basedOn w:val="Normal"/>
    <w:rsid w:val="002073CD"/>
    <w:pPr>
      <w:spacing w:after="120"/>
    </w:pPr>
    <w:rPr>
      <w:i/>
      <w:sz w:val="20"/>
      <w:szCs w:val="20"/>
      <w:lang w:bidi="he-IL"/>
    </w:rPr>
  </w:style>
  <w:style w:type="paragraph" w:customStyle="1" w:styleId="BasicParagraph">
    <w:name w:val="[Basic Paragraph]"/>
    <w:basedOn w:val="Normal"/>
    <w:uiPriority w:val="99"/>
    <w:rsid w:val="002073CD"/>
    <w:pPr>
      <w:widowControl/>
      <w:autoSpaceDE w:val="0"/>
      <w:autoSpaceDN w:val="0"/>
      <w:adjustRightInd w:val="0"/>
      <w:spacing w:line="288" w:lineRule="auto"/>
      <w:textAlignment w:val="center"/>
    </w:pPr>
    <w:rPr>
      <w:rFonts w:ascii="Minion Pro" w:hAnsi="Minion Pro" w:cs="Minion Pro"/>
      <w:color w:val="000000"/>
      <w:sz w:val="24"/>
    </w:rPr>
  </w:style>
  <w:style w:type="paragraph" w:customStyle="1" w:styleId="captionC">
    <w:name w:val="caption C"/>
    <w:basedOn w:val="Caption"/>
    <w:rsid w:val="002073CD"/>
    <w:pPr>
      <w:spacing w:after="120"/>
    </w:pPr>
    <w:rPr>
      <w:sz w:val="24"/>
    </w:rPr>
  </w:style>
  <w:style w:type="paragraph" w:styleId="ListBullet4">
    <w:name w:val="List Bullet 4"/>
    <w:basedOn w:val="Normal"/>
    <w:uiPriority w:val="99"/>
    <w:semiHidden/>
    <w:unhideWhenUsed/>
    <w:rsid w:val="002073CD"/>
    <w:pPr>
      <w:numPr>
        <w:numId w:val="28"/>
      </w:numPr>
      <w:spacing w:after="120"/>
      <w:contextualSpacing/>
    </w:pPr>
    <w:rPr>
      <w:sz w:val="24"/>
    </w:rPr>
  </w:style>
  <w:style w:type="numbering" w:customStyle="1" w:styleId="NoList8">
    <w:name w:val="No List8"/>
    <w:next w:val="NoList"/>
    <w:uiPriority w:val="99"/>
    <w:semiHidden/>
    <w:unhideWhenUsed/>
    <w:rsid w:val="002073CD"/>
  </w:style>
  <w:style w:type="paragraph" w:customStyle="1" w:styleId="Tabcaption">
    <w:name w:val="Tab caption"/>
    <w:basedOn w:val="Caption"/>
    <w:link w:val="TabcaptionChar"/>
    <w:autoRedefine/>
    <w:qFormat/>
    <w:rsid w:val="002073CD"/>
    <w:pPr>
      <w:widowControl/>
      <w:ind w:left="1152" w:hanging="1152"/>
    </w:pPr>
    <w:rPr>
      <w:sz w:val="22"/>
    </w:rPr>
  </w:style>
  <w:style w:type="character" w:customStyle="1" w:styleId="TabcaptionChar">
    <w:name w:val="Tab caption Char"/>
    <w:basedOn w:val="DefaultParagraphFont"/>
    <w:link w:val="Tabcaption"/>
    <w:rsid w:val="002073CD"/>
    <w:rPr>
      <w:rFonts w:eastAsia="Times New Roman" w:cs="Times New Roman"/>
      <w:bCs/>
      <w:i/>
      <w:color w:val="000000"/>
      <w:szCs w:val="18"/>
    </w:rPr>
  </w:style>
  <w:style w:type="character" w:customStyle="1" w:styleId="UnresolvedMention">
    <w:name w:val="Unresolved Mention"/>
    <w:basedOn w:val="DefaultParagraphFont"/>
    <w:uiPriority w:val="99"/>
    <w:semiHidden/>
    <w:unhideWhenUsed/>
    <w:rsid w:val="002073CD"/>
    <w:rPr>
      <w:color w:val="808080"/>
      <w:shd w:val="clear" w:color="auto" w:fill="E6E6E6"/>
    </w:rPr>
  </w:style>
  <w:style w:type="paragraph" w:customStyle="1" w:styleId="msonormal0">
    <w:name w:val="msonormal"/>
    <w:basedOn w:val="Normal"/>
    <w:rsid w:val="002073CD"/>
    <w:pPr>
      <w:widowControl/>
      <w:spacing w:before="100" w:beforeAutospacing="1" w:after="100" w:afterAutospacing="1"/>
    </w:pPr>
    <w:rPr>
      <w:rFonts w:ascii="Times New Roman" w:hAnsi="Times New Roman"/>
      <w:sz w:val="24"/>
    </w:rPr>
  </w:style>
  <w:style w:type="paragraph" w:customStyle="1" w:styleId="font6">
    <w:name w:val="font6"/>
    <w:basedOn w:val="Normal"/>
    <w:rsid w:val="002073CD"/>
    <w:pPr>
      <w:widowControl/>
      <w:spacing w:before="100" w:beforeAutospacing="1" w:after="100" w:afterAutospacing="1"/>
    </w:pPr>
    <w:rPr>
      <w:rFonts w:ascii="Calibri" w:hAnsi="Calibri" w:cs="Calibri"/>
      <w:color w:val="008080"/>
      <w:sz w:val="16"/>
      <w:szCs w:val="1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46B9E-0B45-4B0A-8B29-18421CDBF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16</Pages>
  <Words>4942</Words>
  <Characters>28176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Carey</dc:creator>
  <cp:keywords/>
  <dc:description/>
  <cp:lastModifiedBy>Jon Carey</cp:lastModifiedBy>
  <cp:revision>5</cp:revision>
  <dcterms:created xsi:type="dcterms:W3CDTF">2020-06-09T03:13:00Z</dcterms:created>
  <dcterms:modified xsi:type="dcterms:W3CDTF">2020-06-13T03:33:00Z</dcterms:modified>
</cp:coreProperties>
</file>